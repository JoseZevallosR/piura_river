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E05F" w14:textId="49EAD967" w:rsidR="00041527" w:rsidRPr="003122B4" w:rsidRDefault="00041527" w:rsidP="003122B4">
      <w:pPr>
        <w:spacing w:line="360" w:lineRule="auto"/>
        <w:jc w:val="center"/>
        <w:rPr>
          <w:rFonts w:ascii="Times New Roman" w:hAnsi="Times New Roman" w:cs="Times New Roman"/>
          <w:b/>
          <w:sz w:val="24"/>
          <w:szCs w:val="24"/>
        </w:rPr>
      </w:pPr>
      <w:r w:rsidRPr="003122B4">
        <w:rPr>
          <w:rFonts w:ascii="Times New Roman" w:hAnsi="Times New Roman" w:cs="Times New Roman"/>
          <w:b/>
          <w:sz w:val="24"/>
          <w:szCs w:val="24"/>
        </w:rPr>
        <w:t>INTRODUCCION</w:t>
      </w:r>
    </w:p>
    <w:p w14:paraId="1811CB88" w14:textId="60C7B71D" w:rsidR="002E4D41" w:rsidRDefault="00573772" w:rsidP="002E4D41">
      <w:pPr>
        <w:spacing w:line="360" w:lineRule="auto"/>
        <w:jc w:val="both"/>
        <w:rPr>
          <w:rFonts w:ascii="Times New Roman" w:hAnsi="Times New Roman" w:cs="Times New Roman"/>
          <w:sz w:val="24"/>
          <w:szCs w:val="24"/>
        </w:rPr>
      </w:pPr>
      <w:r w:rsidRPr="00573772">
        <w:rPr>
          <w:rFonts w:ascii="Times New Roman" w:hAnsi="Times New Roman" w:cs="Times New Roman"/>
          <w:sz w:val="24"/>
          <w:szCs w:val="24"/>
        </w:rPr>
        <w:t xml:space="preserve">El impacto de los fenómenos hidrometeorológicos es una preocupación a nivel global, especialmente en </w:t>
      </w:r>
      <w:r w:rsidR="007A39A2">
        <w:rPr>
          <w:rFonts w:ascii="Times New Roman" w:hAnsi="Times New Roman" w:cs="Times New Roman"/>
          <w:sz w:val="24"/>
          <w:szCs w:val="24"/>
        </w:rPr>
        <w:t>el contexto d</w:t>
      </w:r>
      <w:r w:rsidRPr="00573772">
        <w:rPr>
          <w:rFonts w:ascii="Times New Roman" w:hAnsi="Times New Roman" w:cs="Times New Roman"/>
          <w:sz w:val="24"/>
          <w:szCs w:val="24"/>
        </w:rPr>
        <w:t xml:space="preserve">el cambio climático </w:t>
      </w:r>
      <w:r w:rsidR="00806073">
        <w:rPr>
          <w:rFonts w:ascii="Times New Roman" w:hAnsi="Times New Roman" w:cs="Times New Roman"/>
          <w:sz w:val="24"/>
          <w:szCs w:val="24"/>
        </w:rPr>
        <w:t>debido a la presencia de</w:t>
      </w:r>
      <w:r w:rsidRPr="00573772">
        <w:rPr>
          <w:rFonts w:ascii="Times New Roman" w:hAnsi="Times New Roman" w:cs="Times New Roman"/>
          <w:sz w:val="24"/>
          <w:szCs w:val="24"/>
        </w:rPr>
        <w:t xml:space="preserve"> lluvias extremas cada vez más intensas y frecuentes. El Sexto Informe del IPCC</w:t>
      </w:r>
      <w:r w:rsidR="005928C8">
        <w:rPr>
          <w:rFonts w:ascii="Times New Roman" w:hAnsi="Times New Roman" w:cs="Times New Roman"/>
          <w:sz w:val="24"/>
          <w:szCs w:val="24"/>
        </w:rPr>
        <w:t xml:space="preserve"> </w:t>
      </w:r>
      <w:r w:rsidRPr="00573772">
        <w:rPr>
          <w:rFonts w:ascii="Times New Roman" w:hAnsi="Times New Roman" w:cs="Times New Roman"/>
          <w:sz w:val="24"/>
          <w:szCs w:val="24"/>
        </w:rPr>
        <w:t xml:space="preserve">advierte que, a principios de la década de 2030, el planeta superará el límite de 1,5 °C de aumento de temperatura promedio fijado por el Acuerdo de París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{"citationItems":[{"id":"ITEM-1","itemData":{"DOI":"10.1002/9780470996621.ch50","ISBN":"9780470996621","author":[{"dropping-particle":"","family":"Hood","given":"Robert","non-dropping-particle":"","parse-names":false,"suffix":""}],"container-title":"A Companion to Applied Ethics","id":"ITEM-1","issued":{"date-parts":[["2007"]]},"page":"674-684","title":"Global Warming","type":"article-journal"},"uris":["http://www.mendeley.com/documents/?uuid=def170c2-1768-456b-b1ee-77507ba64c1c"]}],"mendeley":{"formattedCitation":"(Hood, 2007)","plainTextFormattedCitation":"(Hood, 2007)","previouslyFormattedCitation":"(Hood, 2007)"},"properties":{"noteIndex":0},"schema":"https://github.com/citation-style-language/schema/raw/master/csl-citation.json"}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(Hood, 2007)</w:t>
      </w:r>
      <w:r w:rsidR="002C4607">
        <w:rPr>
          <w:rFonts w:ascii="Times New Roman" w:hAnsi="Times New Roman" w:cs="Times New Roman"/>
          <w:sz w:val="24"/>
          <w:szCs w:val="24"/>
        </w:rPr>
        <w:fldChar w:fldCharType="end"/>
      </w:r>
      <w:r w:rsidRPr="00573772">
        <w:rPr>
          <w:rFonts w:ascii="Times New Roman" w:hAnsi="Times New Roman" w:cs="Times New Roman"/>
          <w:sz w:val="24"/>
          <w:szCs w:val="24"/>
        </w:rPr>
        <w:t>.</w:t>
      </w:r>
      <w:r>
        <w:rPr>
          <w:rFonts w:ascii="Times New Roman" w:hAnsi="Times New Roman" w:cs="Times New Roman"/>
          <w:sz w:val="24"/>
          <w:szCs w:val="24"/>
        </w:rPr>
        <w:t xml:space="preserve"> </w:t>
      </w:r>
      <w:r w:rsidR="002E4D41" w:rsidRPr="00094BBB">
        <w:rPr>
          <w:rFonts w:ascii="Times New Roman" w:hAnsi="Times New Roman" w:cs="Times New Roman"/>
          <w:sz w:val="24"/>
          <w:szCs w:val="24"/>
        </w:rPr>
        <w:t xml:space="preserve">Este incremento </w:t>
      </w:r>
      <w:r w:rsidR="005928C8">
        <w:rPr>
          <w:rFonts w:ascii="Times New Roman" w:hAnsi="Times New Roman" w:cs="Times New Roman"/>
          <w:sz w:val="24"/>
          <w:szCs w:val="24"/>
        </w:rPr>
        <w:t>se ve complementado por la</w:t>
      </w:r>
      <w:r w:rsidR="005928C8" w:rsidRPr="005928C8">
        <w:rPr>
          <w:rFonts w:ascii="Times New Roman" w:hAnsi="Times New Roman" w:cs="Times New Roman"/>
          <w:sz w:val="24"/>
          <w:szCs w:val="24"/>
        </w:rPr>
        <w:t xml:space="preserve"> relación entre Clausius-Clapeyron</w:t>
      </w:r>
      <w:r w:rsidR="005928C8">
        <w:rPr>
          <w:rFonts w:ascii="Times New Roman" w:hAnsi="Times New Roman" w:cs="Times New Roman"/>
          <w:sz w:val="24"/>
          <w:szCs w:val="24"/>
        </w:rPr>
        <w:t xml:space="preserve"> la cual concluye que </w:t>
      </w:r>
      <w:r w:rsidR="005928C8" w:rsidRPr="005928C8">
        <w:rPr>
          <w:rFonts w:ascii="Times New Roman" w:hAnsi="Times New Roman" w:cs="Times New Roman"/>
          <w:sz w:val="24"/>
          <w:szCs w:val="24"/>
        </w:rPr>
        <w:t>las precipitaciones extremas diarias se intensificarán a nivel mundial debido al calentamiento de aproximadamente el 7% por °C</w:t>
      </w:r>
      <w:r w:rsidR="005928C8">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 xml:space="preserve">ADDIN CSL_CITATION {"citationItems":[{"id":"ITEM-1","itemData":{"DOI":"10.1038/s41598-023-32372-3","ISBN":"0123456789","ISSN":"20452322","PMID":"37019944","abstract":"Daily precipitation extremes are projected to intensify with increasing moisture under global warming following the Clausius-Clapeyron (CC) relationship at about 7 % / </w:instrText>
      </w:r>
      <w:r w:rsidR="002C4607">
        <w:rPr>
          <w:rFonts w:ascii="Cambria Math" w:hAnsi="Cambria Math" w:cs="Cambria Math"/>
          <w:sz w:val="24"/>
          <w:szCs w:val="24"/>
        </w:rPr>
        <w:instrText>∘</w:instrText>
      </w:r>
      <w:r w:rsidR="002C4607">
        <w:rPr>
          <w:rFonts w:ascii="Times New Roman" w:hAnsi="Times New Roman" w:cs="Times New Roman"/>
          <w:sz w:val="24"/>
          <w:szCs w:val="24"/>
        </w:rPr>
        <w:instrText>C. However, this increase is not spatially homogeneous. Projections in individual models exhibit regions with substantially larger increases than expected from the CC scaling. Here, we leverage theory and observations of the form of the precipitation probability distribution to substantially improve intermodel agreement in the medium to high precipitation intensity regime, and to interpret projected changes in frequency in the Coupled Model Intercomparison Project Phase 6. Besides particular regions where models consistently display super-CC behavior, we find substantial occurrence of super-CC behavior within a given latitude band when the multi-model average does not require that the models agree point-wise on location within that band. About 13% of the globe and almost 25% of the tropics (30% for tropical land) display increases exceeding 2CC. Over 40% of tropical land points exceed 1.5CC. Risk-ratio analysis shows that even small increases above CC scaling can have disproportionately large effects in the frequency of the most extreme events. Risk due to regional enhancement of precipitation scale increase by dynamical effects must thus be included in vulnerability assessment even if locations are imprecise.","author":[{"dropping-particle":"","family":"Martinez-Villalobos","given":"Cristian","non-dropping-particle":"","parse-names":false,"suffix":""},{"dropping-particle":"","family":"Neelin","given":"J. David","non-dropping-particle":"","parse-names":false,"suffix":""}],"container-title":"Scientific Reports","id":"ITEM-1","issue":"1","issued":{"date-parts":[["2023"]]},"page":"1-14","publisher":"Nature Publishing Group UK","title":"Regionally high risk increase for precipitation extreme events under global warming","type":"article-journal","volume":"13"},"uris":["http://www.mendeley.com/documents/?uuid=3e850793-b756-4b6a-b663-a0917b11651d"]}],"mendeley":{"formattedCitation":"(Martinez-Villalobos &amp; Neelin, 2023)","plainTextFormattedCitation":"(Martinez-Villalobos &amp; Neelin, 2023)","previouslyFormattedCitation":"(Martinez-Villalobos &amp; Neelin,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(Martinez-Villalobos &amp; Neelin,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5928C8">
        <w:rPr>
          <w:rFonts w:ascii="Times New Roman" w:hAnsi="Times New Roman" w:cs="Times New Roman"/>
          <w:sz w:val="24"/>
          <w:szCs w:val="24"/>
        </w:rPr>
        <w:t xml:space="preserve"> En el pasado, este comportamiento en la precipitación ha sido observado con</w:t>
      </w:r>
      <w:r w:rsidR="002E4D41" w:rsidRPr="00094BBB">
        <w:rPr>
          <w:rFonts w:ascii="Times New Roman" w:hAnsi="Times New Roman" w:cs="Times New Roman"/>
          <w:sz w:val="24"/>
          <w:szCs w:val="24"/>
        </w:rPr>
        <w:t xml:space="preserve"> el aumento del 12% en la precipitación media mundial entre 1981 y 2010, lo que refuerza la necesidad de estrategias efectivas para la gestión del riesgo </w:t>
      </w:r>
      <w:r>
        <w:rPr>
          <w:rFonts w:ascii="Times New Roman" w:hAnsi="Times New Roman" w:cs="Times New Roman"/>
          <w:sz w:val="24"/>
          <w:szCs w:val="24"/>
        </w:rPr>
        <w:t>ante estos eventos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{"citationItems":[{"id":"ITEM-1","itemData":{"DOI":"10.5194/hess-24-4389-2020","ISSN":"16077938","abstract":"In this paper we propose adaptive clustering as a new method for reducing the computational efforts of distributed modelling. It consists of identifying similar-acting model elements during runtime, clustering them, running the model for just a few representatives per cluster, and mapping their results to the remaining model elements in the cluster. Key requirements for the application of adaptive clustering are the existence of (i) many model elements with (ii) comparable structural and functional properties and (iii) only weak interaction (e.g. hill slopes, subcatchments, or surface grid elements in hydrological and land surface models). The clustering of model elements must not only consider their time-invariant structural and functional properties but also their current state and forcing, as all these aspects influence their current functioning. Joining model elements into clusters is therefore a continuous task during model execution rather than a one-time exercise that can be done beforehand. Adaptive clustering takes this into account by continuously checking the clustering and re-clustering when necessary. We explain the steps of adaptive clustering and provide a proof of concept at the example of a distributed, conceptual hydrological model fit to the Attert basin in Luxembourg. The clustering is done based on normalised and binned transformations of model element states and fluxes. Analysing a 5-year time series of these transformed states and fluxes revealed that many model elements act very similarly, and the degree of similarity varies strongly with time, indicating the potential for adaptive clustering to save computation time. Compared to a standard, full-resolution model run used as a virtual reality \"truth\", adaptive clustering indeed reduced computation time by 75%, while modelling quality, expressed as the Nash-Sutcliffe efficiency of subcatchment runoff, declined from 1 to 0.84. Based on this proof-of-concept application, we believe that adaptive clustering is a promising tool for reducing the computation time of distributed models. Being adaptive, it integrates and enhances existing methods of static grouping of model elements, such as lumping or grouped response units (GRUs). It is compatible with existing dynamical methods such as adaptive time stepping or adaptive gridding and, unlike the latter, does not require adjacency of the model elements to be joined. As a welcome side effect, adaptive clustering can be used for system ana…","author":[{"dropping-particle":"","family":"Ehret","given":"Uwe","non-dropping-particle":"","parse-names":false,"suffix":""},{"dropping-particle":"","family":"Pruijssen","given":"Rik","non-dropping-particle":"Van","parse-names":false,"suffix":""},{"dropping-particle":"","family":"Bortoli","given":"Marina","non-dropping-particle":"","parse-names":false,"suffix":""},{"dropping-particle":"","family":"Loritz","given":"Ralf","non-dropping-particle":"","parse-names":false,"suffix":""},{"dropping-particle":"","family":"Azmi","given":"Elnaz","non-dropping-particle":"","parse-names":false,"suffix":""},{"dropping-particle":"","family":"Zehe","given":"Erwin","non-dropping-particle":"","parse-names":false,"suffix":""}],"container-title":"Hydrology and Earth System Sciences","id":"ITEM-1","issue":"9","issued":{"date-parts":[["2020"]]},"page":"4389-4411","title":"Adaptive clustering: Reducing the computational costs of distributed (hydrological) modelling by exploiting time-variable similarity among model elements","type":"article-journal","volume":"24"},"uris":["http://www.mendeley.com/documents/?uuid=0cf42ee3-7e4d-49bb-8b8e-5556ad0a33c2"]}],"mendeley":{"formattedCitation":"(Ehret et al., 2020)","plainTextFormattedCitation":"(Ehret et al., 2020)","previouslyFormattedCitation":"(Ehret et al., 2020)"},"properties":{"noteIndex":0},"schema":"https://github.com/citation-style-language/schema/raw/master/csl-citation.json"}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(Ehret et al., 2020)</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2E4D41">
        <w:rPr>
          <w:rFonts w:ascii="Times New Roman" w:hAnsi="Times New Roman" w:cs="Times New Roman"/>
          <w:sz w:val="24"/>
          <w:szCs w:val="24"/>
        </w:rPr>
        <w:t xml:space="preserve"> </w:t>
      </w:r>
      <w:r w:rsidR="00DD147F" w:rsidRPr="00DD147F">
        <w:t xml:space="preserve"> </w:t>
      </w:r>
      <w:r w:rsidR="00DD147F" w:rsidRPr="00DD147F">
        <w:rPr>
          <w:rFonts w:ascii="Times New Roman" w:hAnsi="Times New Roman" w:cs="Times New Roman"/>
          <w:sz w:val="24"/>
          <w:szCs w:val="24"/>
        </w:rPr>
        <w:t xml:space="preserve">Además, su variación está </w:t>
      </w:r>
      <w:r w:rsidR="002C4607" w:rsidRPr="00DD147F">
        <w:rPr>
          <w:rFonts w:ascii="Times New Roman" w:hAnsi="Times New Roman" w:cs="Times New Roman"/>
          <w:sz w:val="24"/>
          <w:szCs w:val="24"/>
        </w:rPr>
        <w:t>influenciada por</w:t>
      </w:r>
      <w:r w:rsidR="00DD147F" w:rsidRPr="00DD147F">
        <w:rPr>
          <w:rFonts w:ascii="Times New Roman" w:hAnsi="Times New Roman" w:cs="Times New Roman"/>
          <w:sz w:val="24"/>
          <w:szCs w:val="24"/>
        </w:rPr>
        <w:t xml:space="preserve"> las características geográficas y climáticas de cada región, ya que algunas zonas experimentan tormentas e inundaciones severas de manera recurrente, mientras que otras son más propensas a sequías o deslizamientos de tierra</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10.1155/2016/2367939","ISSN":"16879317","author":[{"dropping-particle":"","family":"Wu","given":"Huan","non-dropping-particle":"","parse-names":false,"suffix":""},{"dropping-particle":"","family":"Huang","given":"Maoyi","non-dropping-particle":"","parse-names":false,"suffix":""},{"dropping-particle":"","family":"Tang","given":"Qiuhong","non-dropping-particle":"","parse-names":false,"suffix":""},{"dropping-particle":"","family":"Kirschbaum","given":"Dalia B.","non-dropping-particle":"","parse-names":false,"suffix":""},{"dropping-particle":"","family":"Ward","given":"Philip","non-dropping-particle":"","parse-names":false,"suffix":""}],"container-title":"Advances in Meteorology","id":"ITEM-1","issued":{"date-parts":[["2016"]]},"title":"Hydrometeorological Hazards: Monitoring, Forecasting, Risk Assessment, and Socioeconomic Responses","type":"article-journal","volume":"2016"},"uris":["http://www.mendeley.com/documents/?uuid=78d44f14-512d-4d6d-a769-6483d64d99fd"]}],"mendeley":{"formattedCitation":"(H. Wu et al., 2016)","plainTextFormattedCitation":"(H. Wu et al., 2016)","previouslyFormattedCitation":"(H. Wu et al., 2016)"},"properties":{"noteIndex":0},"schema":"https://github.com/citation-style-language/schema/raw/master/csl-citation.json"}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(H. Wu et al., 2016)</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p>
    <w:p w14:paraId="67FA28CC" w14:textId="22A4E432" w:rsidR="009B02C3" w:rsidRPr="002C4607" w:rsidRDefault="002E4D41" w:rsidP="003122B4">
      <w:pPr>
        <w:spacing w:line="360" w:lineRule="auto"/>
        <w:jc w:val="both"/>
        <w:rPr>
          <w:rFonts w:ascii="Times New Roman" w:hAnsi="Times New Roman" w:cs="Times New Roman"/>
          <w:sz w:val="24"/>
          <w:szCs w:val="24"/>
        </w:rPr>
      </w:pPr>
      <w:r>
        <w:rPr>
          <w:rFonts w:ascii="Times New Roman" w:hAnsi="Times New Roman" w:cs="Times New Roman"/>
          <w:sz w:val="24"/>
          <w:szCs w:val="24"/>
        </w:rPr>
        <w:t>No obstante</w:t>
      </w:r>
      <w:r w:rsidRPr="00094BBB">
        <w:rPr>
          <w:rFonts w:ascii="Times New Roman" w:hAnsi="Times New Roman" w:cs="Times New Roman"/>
          <w:sz w:val="24"/>
          <w:szCs w:val="24"/>
        </w:rPr>
        <w:t>, regiones afectadas por fenómenos meteorológicos extremos como El Niño enfrentan un aumento significativo en el riesgo de desastres, incluyendo inundaciones, deslizamientos y desbordamientos de ríos</w:t>
      </w:r>
      <w:r>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{"citationItems":[{"id":"ITEM-1","itemData":{"DOI":"10.1007/978-981-19-9737-2_1","ISBN":"9789811997372","ISSN":"21915318","abstract":"Heavy rainfall in extreme climates often causes natural disasters such as floods, landslides, and debris flows. Rainfall-induced slope instabilities are major geological natural disasters (Glade in Environ Geol 35:160–174, 1998; Dai et al. in Eng Geol 51:279–290, 1999; Iverson in Water Resour Res 36:1897–1910, 2000; Lee and Pradhan in Landslides 4:33–41, 2007; Li et al. in Landslides 13:1109–1123, 2016a; Li et al. in Ecol Eng 91:477–486, 2016b; Wu et al. in Hydro-mechanical analysis of rainfall-induced landslides. Springer, 2020) that can result in considerable loss of life and damage to infrastructure. Extreme events such as storms, which are becoming more severe because of climate change, can trigger fatal landslides.","author":[{"dropping-particle":"","family":"Wu","given":"Lizhou","non-dropping-particle":"","parse-names":false,"suffix":""},{"dropping-particle":"","family":"Zhou","given":"Jianting","non-dropping-particle":"","parse-names":false,"suffix":""}],"container-title":"SpringerBriefs in Applied Sciences and Technology","id":"ITEM-1","issued":{"date-parts":[["2023"]]},"page":"1-14","title":"Rainfall Infiltration in Unsaturated Soil Slope Failure","type":"article-journal","volume":"Part F2"},"uris":["http://www.mendeley.com/documents/?uuid=92562724-efee-4a72-95ff-3b9672425234"]}],"mendeley":{"formattedCitation":"(L. Wu &amp; Zhou, 2023)","plainTextFormattedCitation":"(L. Wu &amp; Zhou, 2023)","previouslyFormattedCitation":"(L. Wu &amp; Zhou,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(L. Wu &amp; Zhou,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Pr="00094BBB">
        <w:rPr>
          <w:rFonts w:ascii="Times New Roman" w:hAnsi="Times New Roman" w:cs="Times New Roman"/>
          <w:sz w:val="24"/>
          <w:szCs w:val="24"/>
        </w:rPr>
        <w:t xml:space="preserve"> </w:t>
      </w:r>
      <w:r w:rsidR="00223B8B" w:rsidRPr="003122B4">
        <w:rPr>
          <w:rFonts w:ascii="Times New Roman" w:hAnsi="Times New Roman" w:cs="Times New Roman"/>
          <w:sz w:val="24"/>
          <w:szCs w:val="24"/>
        </w:rPr>
        <w:t>Estos cambios afectan directamente la dinámica hídrica de las cuencas</w:t>
      </w:r>
      <w:r w:rsidR="00297900">
        <w:rPr>
          <w:rFonts w:ascii="Times New Roman" w:hAnsi="Times New Roman" w:cs="Times New Roman"/>
          <w:sz w:val="24"/>
          <w:szCs w:val="24"/>
        </w:rPr>
        <w:t xml:space="preserve"> las cuales amplifican el impacto de los eventos extremos</w:t>
      </w:r>
      <w:r w:rsidR="00223B8B" w:rsidRPr="003122B4">
        <w:rPr>
          <w:rFonts w:ascii="Times New Roman" w:hAnsi="Times New Roman" w:cs="Times New Roman"/>
          <w:sz w:val="24"/>
          <w:szCs w:val="24"/>
        </w:rPr>
        <w:t xml:space="preserve">, </w:t>
      </w:r>
      <w:r w:rsidR="00297900">
        <w:rPr>
          <w:rFonts w:ascii="Times New Roman" w:hAnsi="Times New Roman" w:cs="Times New Roman"/>
          <w:sz w:val="24"/>
          <w:szCs w:val="24"/>
        </w:rPr>
        <w:t>aumentando los</w:t>
      </w:r>
      <w:r w:rsidR="00223B8B">
        <w:rPr>
          <w:rFonts w:ascii="Times New Roman" w:hAnsi="Times New Roman" w:cs="Times New Roman"/>
          <w:sz w:val="24"/>
          <w:szCs w:val="24"/>
        </w:rPr>
        <w:t xml:space="preserve"> daños en infraestructura</w:t>
      </w:r>
      <w:r w:rsidR="00C25A3A">
        <w:rPr>
          <w:rFonts w:ascii="Times New Roman" w:hAnsi="Times New Roman" w:cs="Times New Roman"/>
          <w:sz w:val="24"/>
          <w:szCs w:val="24"/>
        </w:rPr>
        <w:t xml:space="preserve"> y </w:t>
      </w:r>
      <w:r w:rsidR="00223B8B">
        <w:rPr>
          <w:rFonts w:ascii="Times New Roman" w:hAnsi="Times New Roman" w:cs="Times New Roman"/>
          <w:sz w:val="24"/>
          <w:szCs w:val="24"/>
        </w:rPr>
        <w:t>economía de las poblaciones aledañas</w:t>
      </w:r>
      <w:r w:rsidR="000E4FCE">
        <w:rPr>
          <w:rFonts w:ascii="Times New Roman" w:hAnsi="Times New Roman" w:cs="Times New Roman"/>
          <w:sz w:val="24"/>
          <w:szCs w:val="24"/>
        </w:rPr>
        <w:t>.</w:t>
      </w:r>
      <w:r w:rsidR="00223B8B">
        <w:rPr>
          <w:rFonts w:ascii="Times New Roman" w:hAnsi="Times New Roman" w:cs="Times New Roman"/>
          <w:sz w:val="24"/>
          <w:szCs w:val="24"/>
        </w:rPr>
        <w:t xml:space="preserve"> </w:t>
      </w:r>
      <w:r w:rsidR="00FD304B">
        <w:rPr>
          <w:rFonts w:ascii="Times New Roman" w:hAnsi="Times New Roman" w:cs="Times New Roman"/>
          <w:sz w:val="24"/>
          <w:szCs w:val="24"/>
        </w:rPr>
        <w:t>De esta manera, se ve reflejada</w:t>
      </w:r>
      <w:r w:rsidR="00223B8B">
        <w:rPr>
          <w:rFonts w:ascii="Times New Roman" w:hAnsi="Times New Roman" w:cs="Times New Roman"/>
          <w:sz w:val="24"/>
          <w:szCs w:val="24"/>
        </w:rPr>
        <w:t xml:space="preserve"> la</w:t>
      </w:r>
      <w:r w:rsidR="00223B8B" w:rsidRPr="003122B4">
        <w:rPr>
          <w:rFonts w:ascii="Times New Roman" w:hAnsi="Times New Roman" w:cs="Times New Roman"/>
          <w:sz w:val="24"/>
          <w:szCs w:val="24"/>
        </w:rPr>
        <w:t xml:space="preserve"> necesidad de desarrollar y emplear modelos de predicción que permitan anticipar </w:t>
      </w:r>
      <w:r w:rsidR="00223B8B">
        <w:rPr>
          <w:rFonts w:ascii="Times New Roman" w:hAnsi="Times New Roman" w:cs="Times New Roman"/>
          <w:sz w:val="24"/>
          <w:szCs w:val="24"/>
        </w:rPr>
        <w:t>eventos</w:t>
      </w:r>
      <w:r w:rsidR="00223B8B" w:rsidRPr="003122B4">
        <w:rPr>
          <w:rFonts w:ascii="Times New Roman" w:hAnsi="Times New Roman" w:cs="Times New Roman"/>
          <w:sz w:val="24"/>
          <w:szCs w:val="24"/>
        </w:rPr>
        <w:t xml:space="preserve"> hidrometeorológicos </w:t>
      </w:r>
      <w:r w:rsidR="00C25A3A">
        <w:rPr>
          <w:rFonts w:ascii="Times New Roman" w:hAnsi="Times New Roman" w:cs="Times New Roman"/>
          <w:sz w:val="24"/>
          <w:szCs w:val="24"/>
        </w:rPr>
        <w:t>para</w:t>
      </w:r>
      <w:r w:rsidR="00223B8B" w:rsidRPr="003122B4">
        <w:rPr>
          <w:rFonts w:ascii="Times New Roman" w:hAnsi="Times New Roman" w:cs="Times New Roman"/>
          <w:sz w:val="24"/>
          <w:szCs w:val="24"/>
        </w:rPr>
        <w:t xml:space="preserve"> tomar decisiones informadas </w:t>
      </w:r>
      <w:r w:rsidR="00C25A3A">
        <w:rPr>
          <w:rFonts w:ascii="Times New Roman" w:hAnsi="Times New Roman" w:cs="Times New Roman"/>
          <w:sz w:val="24"/>
          <w:szCs w:val="24"/>
        </w:rPr>
        <w:t xml:space="preserve">y </w:t>
      </w:r>
      <w:r w:rsidR="00223B8B" w:rsidRPr="003122B4">
        <w:rPr>
          <w:rFonts w:ascii="Times New Roman" w:hAnsi="Times New Roman" w:cs="Times New Roman"/>
          <w:sz w:val="24"/>
          <w:szCs w:val="24"/>
        </w:rPr>
        <w:t>mitigar sus impactos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{"citationItems":[{"id":"ITEM-1","itemData":{"DOI":"10.1016/j.geomat.2024.100025","ISSN":"19254296","abstract":"Accurate and reliable hydrological model outputs in river catchments is greatly improved by the inclusion of high-quality precipitation data, especially in areas with limited or nonexistent precipitation data. Assessing the accuracy of precipitation data is essential for accurate modeling of hydrological processes in watersheds, which is vital for efficient water resource management. This study aims to assess the accuracy of the Soil and Water Assessment Tool (SWAT) in predicting stream discharge in the Chemung River watershed. The process used both in-situ measurements and gridded reanalysis precipitation data from the National Oceanic and Atmospheric Administration (NOAA) and the National Centers for Environmental Prediction (NCEP). The efficacy of these precipitation products in accurately simulating stream discharge in the study area was assessed by comparing the projected values with the actual stream discharge using the Nash-Sutcliffe Efficiency (NSE) method. The findings indicated that the discharge was underestimated by NOAA's data (NSE, 0.25), although the gridded data yielded diverse outcomes. Nevertheless, when the NOAA data was combined with the gridded data, the model's performance was significantly enhanced, leading to an NSE value of 0.38. This suggests an improved SWAT model. Findings from this study are significant for enhancing hydrological predictions and water resource management in regions with limited precipitation data, offering a practical approach to enhancing model accuracy where data quality is a constraint.","author":[{"dropping-particle":"","family":"Kaushik","given":"Pankaj R.","non-dropping-particle":"","parse-names":false,"suffix":""},{"dropping-particle":"","family":"Ndehedehe","given":"Christopher E.","non-dropping-particle":"","parse-names":false,"suffix":""},{"dropping-particle":"","family":"Patil","given":"Rupesh","non-dropping-particle":"","parse-names":false,"suffix":""},{"dropping-particle":"","family":"Noll","given":"Mark R.","non-dropping-particle":"","parse-names":false,"suffix":""}],"container-title":"Geomatica","id":"ITEM-1","issue":"2","issued":{"date-parts":[["2024"]]},"page":"100025","publisher":"Elsevier B.V.","title":"Evaluation of precipitation products for enhancing hydrological model output: A Chemung River watershed case study","type":"article-journal","volume":"76"},"uris":["http://www.mendeley.com/documents/?uuid=2db75006-ae00-4b51-b1ba-d0e8ba147f39"]}],"mendeley":{"formattedCitation":"(Kaushik et al., 2024)","plainTextFormattedCitation":"(Kaushik et al., 2024)","previouslyFormattedCitation":"(Kaushik et al.,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(Kaushik et al.,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223B8B">
        <w:rPr>
          <w:rFonts w:ascii="Times New Roman" w:hAnsi="Times New Roman" w:cs="Times New Roman"/>
          <w:sz w:val="24"/>
          <w:szCs w:val="24"/>
        </w:rPr>
        <w:t xml:space="preserve"> </w:t>
      </w:r>
    </w:p>
    <w:p w14:paraId="0F1BD3D8" w14:textId="3C3632D0" w:rsidR="00301766" w:rsidRPr="003122B4" w:rsidRDefault="00301766"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 xml:space="preserve">En respuesta a ello, se han desarrollado modelos hidrológicos que utilizan </w:t>
      </w:r>
      <w:r w:rsidR="00D92E75">
        <w:rPr>
          <w:rFonts w:ascii="Times New Roman" w:hAnsi="Times New Roman" w:cs="Times New Roman"/>
          <w:sz w:val="24"/>
          <w:szCs w:val="24"/>
        </w:rPr>
        <w:t xml:space="preserve">a </w:t>
      </w:r>
      <w:r w:rsidRPr="003122B4">
        <w:rPr>
          <w:rFonts w:ascii="Times New Roman" w:hAnsi="Times New Roman" w:cs="Times New Roman"/>
          <w:sz w:val="24"/>
          <w:szCs w:val="24"/>
        </w:rPr>
        <w:t>las cuencas como objeto de estudio</w:t>
      </w:r>
      <w:r w:rsidR="00D92E75">
        <w:rPr>
          <w:rFonts w:ascii="Times New Roman" w:hAnsi="Times New Roman" w:cs="Times New Roman"/>
          <w:sz w:val="24"/>
          <w:szCs w:val="24"/>
        </w:rPr>
        <w:t>,</w:t>
      </w:r>
      <w:r w:rsidRPr="003122B4">
        <w:rPr>
          <w:rFonts w:ascii="Times New Roman" w:hAnsi="Times New Roman" w:cs="Times New Roman"/>
          <w:sz w:val="24"/>
          <w:szCs w:val="24"/>
        </w:rPr>
        <w:t xml:space="preserve"> ya que estas áreas geográficas delimitadas permiten analizar </w:t>
      </w:r>
      <w:r w:rsidR="00271D41">
        <w:rPr>
          <w:rFonts w:ascii="Times New Roman" w:hAnsi="Times New Roman" w:cs="Times New Roman"/>
          <w:sz w:val="24"/>
          <w:szCs w:val="24"/>
        </w:rPr>
        <w:t>el ciclo de vida del agua</w:t>
      </w:r>
      <w:r w:rsidRPr="003122B4">
        <w:rPr>
          <w:rFonts w:ascii="Times New Roman" w:hAnsi="Times New Roman" w:cs="Times New Roman"/>
          <w:sz w:val="24"/>
          <w:szCs w:val="24"/>
        </w:rPr>
        <w:t xml:space="preserve">, generalmente </w:t>
      </w:r>
      <w:r w:rsidR="00271D41">
        <w:rPr>
          <w:rFonts w:ascii="Times New Roman" w:hAnsi="Times New Roman" w:cs="Times New Roman"/>
          <w:sz w:val="24"/>
          <w:szCs w:val="24"/>
        </w:rPr>
        <w:t>en</w:t>
      </w:r>
      <w:r w:rsidRPr="003122B4">
        <w:rPr>
          <w:rFonts w:ascii="Times New Roman" w:hAnsi="Times New Roman" w:cs="Times New Roman"/>
          <w:sz w:val="24"/>
          <w:szCs w:val="24"/>
        </w:rPr>
        <w:t xml:space="preserve"> río</w:t>
      </w:r>
      <w:r w:rsidR="00271D41">
        <w:rPr>
          <w:rFonts w:ascii="Times New Roman" w:hAnsi="Times New Roman" w:cs="Times New Roman"/>
          <w:sz w:val="24"/>
          <w:szCs w:val="24"/>
        </w:rPr>
        <w:t>s</w:t>
      </w:r>
      <w:r w:rsidR="00F605A1">
        <w:rPr>
          <w:rFonts w:ascii="Times New Roman" w:hAnsi="Times New Roman" w:cs="Times New Roman"/>
          <w:sz w:val="24"/>
          <w:szCs w:val="24"/>
        </w:rPr>
        <w:t xml:space="preserve"> y embalses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{"citationItems":[{"id":"ITEM-1","itemData":{"DOI":"10.12912/27197050/175753","ISSN":"27197050","abstract":"Advancements in computer techniques with a geographic information system (GIS) interface have greatly contributed to simulating river basins with a reasonable level of accuracy. It becomes possible to analyze and model various aspects of a river basin, such as water flow, land use, and hydrological processes. Water is essential for sustaining life. Previous studies revealed that effective watershed management requires an understanding of the impact of rainfall in the catchment area, but due to poorly gauged river basin, it becomes difficult to predict the hydrological response. In this context, hydrologic engineering centre – hydrologic modeling system (HEC-HMS) model is used to simulate surface runoff in different watersheds. The study simulated the Wainganga river basin, geographically located between longitude 78°0’–80°45’ E and latitudes 19°41’–22°50’ N. The model utilizes eighteen year data for rainfall extracted from Indian Meteorological Department with 0.25×0.25 grid. Similarly, evapotranspiration and observed discharge were extracted from India water resource information system. Shuttle radar topography mission dataset with digital elevation model of 30×30 m spatial resolution, extracted from United States of Geological Survey was an input to HEC-HMS 4.10. Different approaches with changing parameters were implemented for suitable simulation. SCS curve number method with Muskingum routing was implemented for study. The purpose of study was to compare the calculated and observed discharge as well as test model performance. Nash efficiency coefficients (NSE) were used for testing performance. The results show a satisfactory performance with NSE above 0.7 for basin. The description outlines, model can be used for assessing the behavior of large river basin.","author":[{"dropping-particle":"","family":"Patil","given":"Gauri","non-dropping-particle":"","parse-names":false,"suffix":""},{"dropping-particle":"","family":"Kherde","given":"Rajesh","non-dropping-particle":"","parse-names":false,"suffix":""}],"container-title":"Ecological Engineering and Environmental Technology","id":"ITEM-1","issue":"1","issued":{"date-parts":[["2024"]]},"page":"360-368","title":"Assessment of Large River Basin Approaching GIS and Computation of Simulation Techniques Using Latest Software","type":"article-journal","volume":"25"},"uris":["http://www.mendeley.com/documents/?uuid=23ba05fc-8a5d-473d-a6d4-9454400ada7e"]}],"mendeley":{"formattedCitation":"(Patil &amp; Kherde, 2024)","plainTextFormattedCitation":"(Patil &amp; Kherde, 2024)","previouslyFormattedCitation":"(Patil &amp; Kherde,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(Patil &amp; Kherde,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F605A1">
        <w:rPr>
          <w:rFonts w:ascii="Times New Roman" w:hAnsi="Times New Roman" w:cs="Times New Roman"/>
          <w:sz w:val="24"/>
          <w:szCs w:val="24"/>
        </w:rPr>
        <w:t xml:space="preserve"> Estos modelos hidrológicos</w:t>
      </w:r>
      <w:r w:rsidR="00271D41">
        <w:rPr>
          <w:rFonts w:ascii="Times New Roman" w:hAnsi="Times New Roman" w:cs="Times New Roman"/>
          <w:sz w:val="24"/>
          <w:szCs w:val="24"/>
        </w:rPr>
        <w:t xml:space="preserve"> </w:t>
      </w:r>
      <w:r w:rsidRPr="003122B4">
        <w:rPr>
          <w:rFonts w:ascii="Times New Roman" w:hAnsi="Times New Roman" w:cs="Times New Roman"/>
          <w:sz w:val="24"/>
          <w:szCs w:val="24"/>
        </w:rPr>
        <w:t>permi</w:t>
      </w:r>
      <w:r w:rsidR="00F605A1">
        <w:rPr>
          <w:rFonts w:ascii="Times New Roman" w:hAnsi="Times New Roman" w:cs="Times New Roman"/>
          <w:sz w:val="24"/>
          <w:szCs w:val="24"/>
        </w:rPr>
        <w:t>ten</w:t>
      </w:r>
      <w:r w:rsidRPr="003122B4">
        <w:rPr>
          <w:rFonts w:ascii="Times New Roman" w:hAnsi="Times New Roman" w:cs="Times New Roman"/>
          <w:sz w:val="24"/>
          <w:szCs w:val="24"/>
        </w:rPr>
        <w:t xml:space="preserve"> </w:t>
      </w:r>
      <w:r w:rsidR="00F605A1">
        <w:rPr>
          <w:rFonts w:ascii="Times New Roman" w:hAnsi="Times New Roman" w:cs="Times New Roman"/>
          <w:sz w:val="24"/>
          <w:szCs w:val="24"/>
        </w:rPr>
        <w:t>el</w:t>
      </w:r>
      <w:r w:rsidR="00271D41" w:rsidRPr="003122B4">
        <w:rPr>
          <w:rFonts w:ascii="Times New Roman" w:hAnsi="Times New Roman" w:cs="Times New Roman"/>
          <w:sz w:val="24"/>
          <w:szCs w:val="24"/>
        </w:rPr>
        <w:t xml:space="preserve"> </w:t>
      </w:r>
      <w:r w:rsidRPr="003122B4">
        <w:rPr>
          <w:rFonts w:ascii="Times New Roman" w:hAnsi="Times New Roman" w:cs="Times New Roman"/>
          <w:sz w:val="24"/>
          <w:szCs w:val="24"/>
        </w:rPr>
        <w:t xml:space="preserve">análisis </w:t>
      </w:r>
      <w:r w:rsidR="00F605A1">
        <w:rPr>
          <w:rFonts w:ascii="Times New Roman" w:hAnsi="Times New Roman" w:cs="Times New Roman"/>
          <w:sz w:val="24"/>
          <w:szCs w:val="24"/>
        </w:rPr>
        <w:t xml:space="preserve">de las cuencas </w:t>
      </w:r>
      <w:r w:rsidR="00AD2952" w:rsidRPr="003122B4">
        <w:rPr>
          <w:rFonts w:ascii="Times New Roman" w:hAnsi="Times New Roman" w:cs="Times New Roman"/>
          <w:sz w:val="24"/>
          <w:szCs w:val="24"/>
        </w:rPr>
        <w:t>y a su vez</w:t>
      </w:r>
      <w:r w:rsidRPr="003122B4">
        <w:rPr>
          <w:rFonts w:ascii="Times New Roman" w:hAnsi="Times New Roman" w:cs="Times New Roman"/>
          <w:sz w:val="24"/>
          <w:szCs w:val="24"/>
        </w:rPr>
        <w:t xml:space="preserve"> </w:t>
      </w:r>
      <w:r w:rsidR="00AD2952" w:rsidRPr="003122B4">
        <w:rPr>
          <w:rFonts w:ascii="Times New Roman" w:hAnsi="Times New Roman" w:cs="Times New Roman"/>
          <w:sz w:val="24"/>
          <w:szCs w:val="24"/>
        </w:rPr>
        <w:t xml:space="preserve">la obtención de </w:t>
      </w:r>
      <w:r w:rsidRPr="003122B4">
        <w:rPr>
          <w:rFonts w:ascii="Times New Roman" w:hAnsi="Times New Roman" w:cs="Times New Roman"/>
          <w:sz w:val="24"/>
          <w:szCs w:val="24"/>
        </w:rPr>
        <w:t>escenarios de predicción en donde pueden presentarse inundaciones, huaicos o sequias</w:t>
      </w:r>
      <w:r w:rsidR="00C135E1">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{"citationItems":[{"id":"ITEM-1","itemData":{"DOI":"10.23854/07199562.20231.munoz","ISSN":"07199562","abstract":"Hydrological simulation is a vital issue within the comprehensive management of hydrographic basins, with estimates being an input for decision-making by territorial managers. The objective of the current study is to conduct the hydrological modeling of an experimental basin of the Guayas River, where the discharge of the Baba River will be simulated using the HEC-HMS hydrological modeler. Hereby, the morphometric and hydrological modeling of the basin was performed from a global DEM (ASTER GDEM) in an environment of Geo-graphic Information Systems (GIS) complemented with the analysis of thematic coverage of land types and uses as well as of precipitation data for the sector. The simulation of the discharge of the experimental basin determined that twenty per-cent of the precipitation that fell in the time window of analysis generated direct runoff and the residual eighty percent is attributed to abstractions. This is a condition that is given by the presence of agricultural crops corresponding to seventy percent forest masses, native forest and shrubby vegetation, as well as by the interception processes as well as water catchment systems in the urban area. The adequate results obtained in the application of the HEC - HMS model is based on the previous work of physical and hydrological characterization of the basin expressed through the physiographic structure of the basin and the valorization of the parameters that characterize the hydrological processes. This research tends to be useful for small hydrographic basins in Ecuador that play an important role in the ecosystem and lack of hydrometeorological information.","author":[{"dropping-particle":"","family":"Marcillo","given":"José Luis Muñoz","non-dropping-particle":"","parse-names":false,"suffix":""},{"dropping-particle":"","family":"Toulkeridis","given":"Theofilos","non-dropping-particle":"","parse-names":false,"suffix":""}],"container-title":"Revista Geografica de Chile Terra Australis","id":"ITEM-1","issued":{"date-parts":[["2023"]]},"page":"73-83","title":"Hydrological Modeling for the Discharge Production in an Experimental Area of the Guayas River Basin, Ecuador.","type":"article-journal","volume":"59"},"uris":["http://www.mendeley.com/documents/?uuid=579df7fd-6b64-463b-bcb5-2a95bd66e95e"]}],"mendeley":{"formattedCitation":"(Marcillo &amp; Toulkeridis, 2023)","plainTextFormattedCitation":"(Marcillo &amp; Toulkeridis, 2023)","previouslyFormattedCitation":"(Marcillo &amp; Toulkeridis, 2023)"},"properties":{"noteIndex":0},"schema":"https://github.com/citation-style-language/schema/raw/master/csl-citation.json"}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(Marcillo &amp; Toulkeridis, 2023)</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Pr="003122B4">
        <w:rPr>
          <w:rFonts w:ascii="Times New Roman" w:hAnsi="Times New Roman" w:cs="Times New Roman"/>
          <w:sz w:val="24"/>
          <w:szCs w:val="24"/>
        </w:rPr>
        <w:t xml:space="preserve"> </w:t>
      </w:r>
      <w:r w:rsidR="00DD147F" w:rsidRPr="00DD147F">
        <w:rPr>
          <w:rFonts w:ascii="Times New Roman" w:hAnsi="Times New Roman" w:cs="Times New Roman"/>
          <w:sz w:val="24"/>
          <w:szCs w:val="24"/>
        </w:rPr>
        <w:t xml:space="preserve">Estos modelos trabajan con datos de entrada como temperatura, precipitación y caudal, recolectados de estaciones hidrometeorológicas ubicadas en las cuencas o ríos; además, dependiendo del tipo de modelo hidrológico, </w:t>
      </w:r>
      <w:r w:rsidR="00DD147F" w:rsidRPr="00DD147F">
        <w:rPr>
          <w:rFonts w:ascii="Times New Roman" w:hAnsi="Times New Roman" w:cs="Times New Roman"/>
          <w:sz w:val="24"/>
          <w:szCs w:val="24"/>
        </w:rPr>
        <w:lastRenderedPageBreak/>
        <w:t>también es posible incorporar variables demográficas obtenidas mediante tecnologías como satélites o drones</w:t>
      </w:r>
      <w:r w:rsidR="002C4607">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{"citationItems":[{"id":"ITEM-1","itemData":{"DOI":"10.3390/w16060896","ISSN":"20734441","abstract":"The parameters of the GR4J-CemaNeige coupling model (GR4neige) are typically treated as constants. However, the maximum capacity of the production store (parX1) exhibits time-varying characteristics due to climate variability and vegetation coverage change. This study employed differentiable parameter learning (dPL) to identify the time-varying parX1 in the GR4neige across 671 catchments within the United States. We built two types of dPL, including static and dynamic parameter networks, to assess the advantages of the time-varying parameter. In the dynamic parameter network, we evaluated the impact of potential evapotranspiration (PET), precipitation (P), temperature (T), soil moisture (SM), and normalized difference vegetation index (NDVI) datasets on the performance of dPL. We then compared dPL with the empirical functional method (fm). The results demonstrated that the dynamic parameter network outperformed the static parameter network in streamflow estimation. There were differences in streamflow estimation among the dynamic parameter network driven by various input features. In humid catchments, simultaneously incorporating all five factors, including PET, P, T, SM, and the NDVI, achieved optimal streamflow simulation accuracy. In arid catchments, it was preferable to introduce PET, T, and the NDVI separately for improved performance. dPL significantly outperformed the empirical fm in estimating streamflow and uncalibrated intermediate variables, like evapotranspiration (ET). Both the derived parX1 from dPL and the empirical fm exhibited significant spatiotemporal variation across 671 catchments. Notably, compared to parX1 obtained through the empirical fm, parX1 derived from dPL exhibited a distinct spatial clustering pattern. This study highlights the potential of dPL in enhancing model accuracy and contributes to understanding the spatiotemporal variation characteristics of parX1 under the influence of climate factors, soil conditions, and vegetation change.","author":[{"dropping-particle":"","family":"Lian","given":"Xie","non-dropping-particle":"","parse-names":false,"suffix":""},{"dropping-particle":"","family":"Hu","given":"Xiaolong","non-dropping-particle":"","parse-names":false,"suffix":""},{"dropping-particle":"","family":"Shi","given":"Liangsheng","non-dropping-particle":"","parse-names":false,"suffix":""},{"dropping-particle":"","family":"Shao","given":"Jinhua","non-dropping-particle":"","parse-names":false,"suffix":""},{"dropping-particle":"","family":"Bian","given":"Jiang","non-dropping-particle":"","parse-names":false,"suffix":""},{"dropping-particle":"","family":"Cui","given":"Yuanlai","non-dropping-particle":"","parse-names":false,"suffix":""}],"container-title":"Water (Switzerland)","id":"ITEM-1","issue":"6","issued":{"date-parts":[["2024"]]},"title":"Identification of Time-Varying Conceptual Hydrological Model Parameters with Differentiable Parameter Learning","type":"article-journal","volume":"16"},"uris":["http://www.mendeley.com/documents/?uuid=fa237a56-1ef7-4d49-8bfa-eacd4e9951e6"]}],"mendeley":{"formattedCitation":"(Lian et al., 2024)","plainTextFormattedCitation":"(Lian et al., 2024)","previouslyFormattedCitation":"(Lian et al., 2024)"},"properties":{"noteIndex":0},"schema":"https://github.com/citation-style-language/schema/raw/master/csl-citation.json"}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(Lian et al., 2024)</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p>
    <w:p w14:paraId="5D51E06C" w14:textId="05854626" w:rsidR="00853AB0" w:rsidRDefault="00AD2952"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Con el avance de la tecnología</w:t>
      </w:r>
      <w:r w:rsidR="000A6C8D">
        <w:rPr>
          <w:rFonts w:ascii="Times New Roman" w:hAnsi="Times New Roman" w:cs="Times New Roman"/>
          <w:sz w:val="24"/>
          <w:szCs w:val="24"/>
        </w:rPr>
        <w:t>,</w:t>
      </w:r>
      <w:r w:rsidRPr="003122B4">
        <w:rPr>
          <w:rFonts w:ascii="Times New Roman" w:hAnsi="Times New Roman" w:cs="Times New Roman"/>
          <w:sz w:val="24"/>
          <w:szCs w:val="24"/>
        </w:rPr>
        <w:t xml:space="preserve"> el uso de los modelos hidrológicos </w:t>
      </w:r>
      <w:r w:rsidR="000856A2" w:rsidRPr="003122B4">
        <w:rPr>
          <w:rFonts w:ascii="Times New Roman" w:hAnsi="Times New Roman" w:cs="Times New Roman"/>
          <w:sz w:val="24"/>
          <w:szCs w:val="24"/>
        </w:rPr>
        <w:t>ha ido evolucionando</w:t>
      </w:r>
      <w:r w:rsidRPr="003122B4">
        <w:rPr>
          <w:rFonts w:ascii="Times New Roman" w:hAnsi="Times New Roman" w:cs="Times New Roman"/>
          <w:sz w:val="24"/>
          <w:szCs w:val="24"/>
        </w:rPr>
        <w:t xml:space="preserve">, </w:t>
      </w:r>
      <w:r w:rsidR="0057018D">
        <w:rPr>
          <w:rFonts w:ascii="Times New Roman" w:hAnsi="Times New Roman" w:cs="Times New Roman"/>
          <w:sz w:val="24"/>
          <w:szCs w:val="24"/>
        </w:rPr>
        <w:t>dejando</w:t>
      </w:r>
      <w:r w:rsidR="000856A2" w:rsidRPr="003122B4">
        <w:rPr>
          <w:rFonts w:ascii="Times New Roman" w:hAnsi="Times New Roman" w:cs="Times New Roman"/>
          <w:sz w:val="24"/>
          <w:szCs w:val="24"/>
        </w:rPr>
        <w:t xml:space="preserve"> atrás </w:t>
      </w:r>
      <w:r w:rsidR="0057018D">
        <w:rPr>
          <w:rFonts w:ascii="Times New Roman" w:hAnsi="Times New Roman" w:cs="Times New Roman"/>
          <w:sz w:val="24"/>
          <w:szCs w:val="24"/>
        </w:rPr>
        <w:t xml:space="preserve">a </w:t>
      </w:r>
      <w:r w:rsidR="000856A2" w:rsidRPr="003122B4">
        <w:rPr>
          <w:rFonts w:ascii="Times New Roman" w:hAnsi="Times New Roman" w:cs="Times New Roman"/>
          <w:sz w:val="24"/>
          <w:szCs w:val="24"/>
        </w:rPr>
        <w:t>los modelos</w:t>
      </w:r>
      <w:r w:rsidRPr="003122B4">
        <w:rPr>
          <w:rFonts w:ascii="Times New Roman" w:hAnsi="Times New Roman" w:cs="Times New Roman"/>
          <w:sz w:val="24"/>
          <w:szCs w:val="24"/>
        </w:rPr>
        <w:t xml:space="preserve"> conceptuales o también llamados</w:t>
      </w:r>
      <w:r w:rsidR="000A6C8D">
        <w:rPr>
          <w:rFonts w:ascii="Times New Roman" w:hAnsi="Times New Roman" w:cs="Times New Roman"/>
          <w:sz w:val="24"/>
          <w:szCs w:val="24"/>
        </w:rPr>
        <w:t xml:space="preserve"> modelos</w:t>
      </w:r>
      <w:r w:rsidRPr="003122B4">
        <w:rPr>
          <w:rFonts w:ascii="Times New Roman" w:hAnsi="Times New Roman" w:cs="Times New Roman"/>
          <w:sz w:val="24"/>
          <w:szCs w:val="24"/>
        </w:rPr>
        <w:t xml:space="preserve"> agrupados y </w:t>
      </w:r>
      <w:r w:rsidR="000856A2" w:rsidRPr="003122B4">
        <w:rPr>
          <w:rFonts w:ascii="Times New Roman" w:hAnsi="Times New Roman" w:cs="Times New Roman"/>
          <w:sz w:val="24"/>
          <w:szCs w:val="24"/>
        </w:rPr>
        <w:t xml:space="preserve">dando lugar al uso de </w:t>
      </w:r>
      <w:r w:rsidRPr="003122B4">
        <w:rPr>
          <w:rFonts w:ascii="Times New Roman" w:hAnsi="Times New Roman" w:cs="Times New Roman"/>
          <w:sz w:val="24"/>
          <w:szCs w:val="24"/>
        </w:rPr>
        <w:t>los modelos distribuidos</w:t>
      </w:r>
      <w:r w:rsidR="00C135E1">
        <w:rPr>
          <w:rFonts w:ascii="Times New Roman" w:hAnsi="Times New Roman" w:cs="Times New Roman"/>
          <w:sz w:val="24"/>
          <w:szCs w:val="24"/>
        </w:rPr>
        <w:t xml:space="preserve"> </w:t>
      </w:r>
      <w:r w:rsidR="002C4607">
        <w:rPr>
          <w:rFonts w:ascii="Times New Roman" w:hAnsi="Times New Roman" w:cs="Times New Roman"/>
          <w:sz w:val="24"/>
          <w:szCs w:val="24"/>
        </w:rPr>
        <w:fldChar w:fldCharType="begin" w:fldLock="1"/>
      </w:r>
      <w:r w:rsidR="002C4607">
        <w:rPr>
          <w:rFonts w:ascii="Times New Roman" w:hAnsi="Times New Roman" w:cs="Times New Roman"/>
          <w:sz w:val="24"/>
          <w:szCs w:val="24"/>
        </w:rPr>
        <w:instrText>ADDIN CSL_CITATION {"citationItems":[{"id":"ITEM-1","itemData":{"DOI":"10.33448/rsd-v11i3.26735","ISBN":"0000000235556","abstract":"The use of hydrological models allows to understand, evaluate and anticipate events of natural or man-made origin in a simpler and more economical way for the quantity and quality of resources in a hydrographic basin. The present work aims to perform a hydrological modeling in the hydrographic basin in the semiarid, using the SWAT model, to verify the influence of the use and exploitation of water production on the land. For this, the SWAT hydrological model (Soil Water Assessment Tool) was used. A study area located in the Jacaré Curitiba Basin, in Poço Redondo-SE, a semi-arid region of the state, inserted in the Caatinga biome and in the lower São Francisco. The adopted methodology was used for bibliographic survey, field work, hydrological monitoring, chemical and physical medicine of soil and soil, survey of land use and exploration, calibration and validation of hydrological model. The SWAT model successfully simulated or hydrographed the flow for the period from Nov/2015 to Jul/2018, duly calibrated and validated. As simulations of different land use scenarios, the greatest production of water in agricultural areas stands out, which can cause greater generation of sediments. The calibrated and validated SWAT model means a possibility for future studies in non-semiarid watersheds and then contributes to studies on water and soil management.","author":[{"dropping-particle":"","family":"Sales","given":"João Marcos de Jesus","non-dropping-particle":"","parse-names":false,"suffix":""},{"dropping-particle":"","family":"Aguiar Netto","given":"Antenor de Oliveira","non-dropping-particle":"","parse-names":false,"suffix":""},{"dropping-particle":"de","family":"Carvalho","given":"Clayton Moura","non-dropping-particle":"","parse-names":false,"suffix":""}],"container-title":"Research, Society and Development","id":"ITEM-1","issue":"3","issued":{"date-parts":[["2022"]]},"page":"e48711326735","title":"Hydrological modeling of hydrographic basin in the northeast semiarid region of Brazil","type":"article-journal","volume":"11"},"uris":["http://www.mendeley.com/documents/?uuid=fa4992e1-22c6-4e18-bbc0-b3300f5f2ec1"]}],"mendeley":{"formattedCitation":"(Sales et al., 2022)","plainTextFormattedCitation":"(Sales et al., 2022)","previouslyFormattedCitation":"(Sales et al., 2022)"},"properties":{"noteIndex":0},"schema":"https://github.com/citation-style-language/schema/raw/master/csl-citation.json"}</w:instrText>
      </w:r>
      <w:r w:rsidR="002C4607">
        <w:rPr>
          <w:rFonts w:ascii="Times New Roman" w:hAnsi="Times New Roman" w:cs="Times New Roman"/>
          <w:sz w:val="24"/>
          <w:szCs w:val="24"/>
        </w:rPr>
        <w:fldChar w:fldCharType="separate"/>
      </w:r>
      <w:r w:rsidR="002C4607" w:rsidRPr="002C4607">
        <w:rPr>
          <w:rFonts w:ascii="Times New Roman" w:hAnsi="Times New Roman" w:cs="Times New Roman"/>
          <w:noProof/>
          <w:sz w:val="24"/>
          <w:szCs w:val="24"/>
        </w:rPr>
        <w:t>(Sales et al., 2022)</w:t>
      </w:r>
      <w:r w:rsidR="002C4607">
        <w:rPr>
          <w:rFonts w:ascii="Times New Roman" w:hAnsi="Times New Roman" w:cs="Times New Roman"/>
          <w:sz w:val="24"/>
          <w:szCs w:val="24"/>
        </w:rPr>
        <w:fldChar w:fldCharType="end"/>
      </w:r>
      <w:r w:rsidR="002C4607">
        <w:rPr>
          <w:rFonts w:ascii="Times New Roman" w:hAnsi="Times New Roman" w:cs="Times New Roman"/>
          <w:sz w:val="24"/>
          <w:szCs w:val="24"/>
        </w:rPr>
        <w:t>.</w:t>
      </w:r>
      <w:r w:rsidR="005B768D">
        <w:rPr>
          <w:rFonts w:ascii="Times New Roman" w:hAnsi="Times New Roman" w:cs="Times New Roman"/>
          <w:sz w:val="24"/>
          <w:szCs w:val="24"/>
        </w:rPr>
        <w:t xml:space="preserve"> </w:t>
      </w:r>
      <w:r w:rsidR="00AA1BB7">
        <w:rPr>
          <w:rFonts w:ascii="Times New Roman" w:hAnsi="Times New Roman" w:cs="Times New Roman"/>
          <w:sz w:val="24"/>
          <w:szCs w:val="24"/>
        </w:rPr>
        <w:t>Los</w:t>
      </w:r>
      <w:r w:rsidR="000A5AD8" w:rsidRPr="003122B4">
        <w:rPr>
          <w:rFonts w:ascii="Times New Roman" w:hAnsi="Times New Roman" w:cs="Times New Roman"/>
          <w:sz w:val="24"/>
          <w:szCs w:val="24"/>
        </w:rPr>
        <w:t xml:space="preserve"> modelos hidrológicos distribuidos modelan la cuenca dividiéndola en varias unidades espaciales para representar con mayor detalle los procesos hidrológicos de la cuenca de estudio</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{"citationItems":[{"id":"ITEM-1","itemData":{"DOI":"10.1016/s2386-3781(15)30004-9","ISSN":"2386-3781","abstract":"En este trabajo, se ha aplicado el modelo distribuido del ciclo hidrológico y de sedimentos TETIS en la cuenca del río Ésera (España) con el objetivo de analizar el efecto del cambio climático sobre la dinámica de los sedimentos en la cuenca y en el aterramiento del embalse de Barasona que la drena. La implementación del submodelo de sedimentos se ha realizado utilizando como referencia los volúmenes de sedimentos depositados en el embalse medidos a partir de tres batimetrías históricas. Para analizar los efectos del cambio climático se han usado como entrada del modelo las series de precipitación y temperatura del proyecto PRUDENCE para los escenarios climáticos actual y futuros A2 y B2. De los resultados de las simulaciones con TETIS se puede concluir que las aportaciones de caudal tenderán a disminuir en el futuro, como consecuencia directa de la disminución de la precipitación, una mayor evapotranspiración potencial y una menor humedad del suelo en la cuenca. A pesar de la tendencia a una mayor torrencialidad de la precipitación, los resultados del modelo indican que las crecidas también tienden a disminuir, de forma más pronunciada para el escenario A2 que para el escenario B2, debido a la fuerte disminución en la humedad del suelo ya mencionada. Por otra parte, el transporte de sedimentos tiende a disminuir para el escenario A2 y a aumentar para el escenario B2. Esto se refleja en las tasas de aterramiento del embalse de Barasona, en el que para el escenario B2 no se prevén modificaciones relevantes con respecto a la situación del clima actual, mientras que para el escenario A2 se espera una vida útil significativamente más larga. In this study, the distributed hydrological and sedimentological model TETIS was applied in the Ésera River catchment (Spain). The aim of this study was to analyze the effect of Climate Change on the sediment dynamics in the catchment and the siltation of Barasona reservoir that drains it. The implementation of the sediment sub-model was performed using the volumes of sediment deposited in the reservoir and measured from three historical bathymetries as reference. To analyze the effects of Climate Change, the precipitation and temperature series obtained from the PRUDENCE project, for the current and future A2 and B2 climate scenarios have been used as model inputs. From the results of the simulations with TETIS, it can be concluded that the flow discharges tend to decrease in the future as a direct result of reduced pre…","author":[{"dropping-particle":"","family":"Francésa","given":"F.","non-dropping-particle":"","parse-names":false,"suffix":""},{"dropping-particle":"","family":"Bussib","given":"G.","non-dropping-particle":"","parse-names":false,"suffix":""}],"container-title":"Ribagua","id":"ITEM-1","issue":"1","issued":{"date-parts":[["2014"]]},"page":"14-25","publisher":"Elsevier","title":"Análisis del impacto del cambio climático en el ciclo de sedimentos de la cuenca del río Ésera (España) mediante un modelo hidrológico distribuido","type":"article-journal","volume":"1"},"uris":["http://www.mendeley.com/documents/?uuid=627ff90a-a421-4126-bc78-77255abf2ad1"]}],"mendeley":{"formattedCitation":"(Francésa &amp; Bussib, 2014)","plainTextFormattedCitation":"(Francésa &amp; Bussib, 2014)","previouslyFormattedCitation":"(Francésa &amp; Bussib, 2014)"},"properties":{"noteIndex":0},"schema":"https://github.com/citation-style-language/schema/raw/master/csl-citation.json"}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(Francésa &amp; Bussib, 2014)</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000A5AD8" w:rsidRPr="003122B4">
        <w:rPr>
          <w:rFonts w:ascii="Times New Roman" w:hAnsi="Times New Roman" w:cs="Times New Roman"/>
          <w:sz w:val="24"/>
          <w:szCs w:val="24"/>
        </w:rPr>
        <w:t xml:space="preserve"> El </w:t>
      </w:r>
      <w:r w:rsidR="000A5AD8" w:rsidRPr="00755ACB">
        <w:rPr>
          <w:rFonts w:ascii="Times New Roman" w:hAnsi="Times New Roman" w:cs="Times New Roman"/>
          <w:sz w:val="24"/>
          <w:szCs w:val="24"/>
          <w:highlight w:val="yellow"/>
        </w:rPr>
        <w:t xml:space="preserve">software </w:t>
      </w:r>
      <w:proofErr w:type="spellStart"/>
      <w:r w:rsidR="000A5AD8" w:rsidRPr="00755ACB">
        <w:rPr>
          <w:rFonts w:ascii="Times New Roman" w:hAnsi="Times New Roman" w:cs="Times New Roman"/>
          <w:sz w:val="24"/>
          <w:szCs w:val="24"/>
          <w:highlight w:val="yellow"/>
        </w:rPr>
        <w:t>Soil</w:t>
      </w:r>
      <w:proofErr w:type="spellEnd"/>
      <w:r w:rsidR="000A5AD8" w:rsidRPr="00755ACB">
        <w:rPr>
          <w:rFonts w:ascii="Times New Roman" w:hAnsi="Times New Roman" w:cs="Times New Roman"/>
          <w:sz w:val="24"/>
          <w:szCs w:val="24"/>
          <w:highlight w:val="yellow"/>
        </w:rPr>
        <w:t xml:space="preserve"> and </w:t>
      </w:r>
      <w:proofErr w:type="spellStart"/>
      <w:r w:rsidR="000A5AD8" w:rsidRPr="00755ACB">
        <w:rPr>
          <w:rFonts w:ascii="Times New Roman" w:hAnsi="Times New Roman" w:cs="Times New Roman"/>
          <w:sz w:val="24"/>
          <w:szCs w:val="24"/>
          <w:highlight w:val="yellow"/>
        </w:rPr>
        <w:t>Water</w:t>
      </w:r>
      <w:proofErr w:type="spellEnd"/>
      <w:r w:rsidR="000A5AD8" w:rsidRPr="00755ACB">
        <w:rPr>
          <w:rFonts w:ascii="Times New Roman" w:hAnsi="Times New Roman" w:cs="Times New Roman"/>
          <w:sz w:val="24"/>
          <w:szCs w:val="24"/>
          <w:highlight w:val="yellow"/>
        </w:rPr>
        <w:t xml:space="preserve"> </w:t>
      </w:r>
      <w:proofErr w:type="spellStart"/>
      <w:r w:rsidR="000A5AD8" w:rsidRPr="00755ACB">
        <w:rPr>
          <w:rFonts w:ascii="Times New Roman" w:hAnsi="Times New Roman" w:cs="Times New Roman"/>
          <w:sz w:val="24"/>
          <w:szCs w:val="24"/>
          <w:highlight w:val="yellow"/>
        </w:rPr>
        <w:t>Assessment</w:t>
      </w:r>
      <w:proofErr w:type="spellEnd"/>
      <w:r w:rsidR="000A5AD8" w:rsidRPr="00755ACB">
        <w:rPr>
          <w:rFonts w:ascii="Times New Roman" w:hAnsi="Times New Roman" w:cs="Times New Roman"/>
          <w:sz w:val="24"/>
          <w:szCs w:val="24"/>
          <w:highlight w:val="yellow"/>
        </w:rPr>
        <w:t xml:space="preserve"> Tool (SWAT)</w:t>
      </w:r>
      <w:r w:rsidR="000A5AD8" w:rsidRPr="003122B4">
        <w:rPr>
          <w:rFonts w:ascii="Times New Roman" w:hAnsi="Times New Roman" w:cs="Times New Roman"/>
          <w:sz w:val="24"/>
          <w:szCs w:val="24"/>
        </w:rPr>
        <w:t xml:space="preserve"> </w:t>
      </w:r>
      <w:r w:rsidR="007933EC">
        <w:rPr>
          <w:rFonts w:ascii="Times New Roman" w:hAnsi="Times New Roman" w:cs="Times New Roman"/>
          <w:sz w:val="24"/>
          <w:szCs w:val="24"/>
        </w:rPr>
        <w:t xml:space="preserve">es </w:t>
      </w:r>
      <w:r w:rsidR="000A5AD8" w:rsidRPr="003122B4">
        <w:rPr>
          <w:rFonts w:ascii="Times New Roman" w:hAnsi="Times New Roman" w:cs="Times New Roman"/>
          <w:sz w:val="24"/>
          <w:szCs w:val="24"/>
        </w:rPr>
        <w:t>un modelo distribuido el cual posee herramientas para simular el manejo del uso del suelo, las características físicas del terreno y calidad de agua</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{"citationItems":[{"id":"ITEM-1","itemData":{"DOI":"10.1016/j.scitotenv.2024.172605","ISSN":"18791026","PMID":"38663632","abstract":"Ecosystem services in bolstering human well-being and steering environmental management garnered increasing recognition. In this realm, the Soil and Water Assessment Tool (SWAT) rose as an instrumental tool in ecosystem services. The heterogeneous applications of SWAT across diverse studies underscore an imperative for bibliometric analysis to decipher these evolving trends. This study endeavors to execute a comprehensive analysis of SWAT's application for ecosystem services, delineating key thematic development and exploring its utilization in ecosystem services. We conducted a comprehensive literature review by searching the Web of Science database, retrieving a total of 534 articles. The CiteSpace facilitated our co-citation analysis, enabling the identification of seminal publications and burgeoning themes within SWAT. Our analysis delineated thematic development in SWAT pertaining to ecosystem services. Initially concentrated on hydrological processes, the focus progressively broadened to encompass comprehensive ecosystem services evaluations. We examined 81 peer-reviewed publications directly related to ecosystem services, and most of them addressed certain ecosystem services, such as water yield, soil retention, regulation of water flow, food, and carbon storage. SWAT holds a unique advantage in quantifying water-related processes. Future studies should focus more on ecosystem service flows based on SWAT, which contributes to elucidating the relationship between nature and humans, facilitating comprehensive ecosystem management.","author":[{"dropping-particle":"","family":"Zhao","given":"Jie","non-dropping-particle":"","parse-names":false,"suffix":""},{"dropping-particle":"","family":"Zhang","given":"Ning","non-dropping-particle":"","parse-names":false,"suffix":""},{"dropping-particle":"","family":"Liu","given":"Zhuochen","non-dropping-particle":"","parse-names":false,"suffix":""},{"dropping-particle":"","family":"Zhang","given":"Qing","non-dropping-particle":"","parse-names":false,"suffix":""},{"dropping-particle":"","family":"Shang","given":"Chengwei","non-dropping-particle":"","parse-names":false,"suffix":""}],"container-title":"Science of the Total Environment","id":"ITEM-1","issue":"January","issued":{"date-parts":[["2024"]]},"page":"172605","publisher":"Elsevier B.V.","title":"SWAT model applications: From hydrological processes to ecosystem services","type":"article-journal","volume":"931"},"uris":["http://www.mendeley.com/documents/?uuid=96f67afb-632c-4e93-9579-ec900a2bd7d1"]}],"mendeley":{"formattedCitation":"(Zhao et al., 2024)","plainTextFormattedCitation":"(Zhao et al., 2024)","previouslyFormattedCitation":"(Zhao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(Zhao et al., 2024)</w:t>
      </w:r>
      <w:r w:rsidR="00944804">
        <w:rPr>
          <w:rFonts w:ascii="Times New Roman" w:hAnsi="Times New Roman" w:cs="Times New Roman"/>
          <w:sz w:val="24"/>
          <w:szCs w:val="24"/>
        </w:rPr>
        <w:fldChar w:fldCharType="end"/>
      </w:r>
      <w:r w:rsidR="000A5AD8" w:rsidRPr="003122B4">
        <w:rPr>
          <w:rFonts w:ascii="Times New Roman" w:hAnsi="Times New Roman" w:cs="Times New Roman"/>
          <w:sz w:val="24"/>
          <w:szCs w:val="24"/>
        </w:rPr>
        <w:t xml:space="preserve">. </w:t>
      </w:r>
      <w:r w:rsidR="00834C40">
        <w:rPr>
          <w:rFonts w:ascii="Times New Roman" w:hAnsi="Times New Roman" w:cs="Times New Roman"/>
          <w:sz w:val="24"/>
          <w:szCs w:val="24"/>
        </w:rPr>
        <w:t xml:space="preserve">Por otro lado, SWAT </w:t>
      </w:r>
      <w:r w:rsidR="005B2507">
        <w:rPr>
          <w:rFonts w:ascii="Times New Roman" w:hAnsi="Times New Roman" w:cs="Times New Roman"/>
          <w:sz w:val="24"/>
          <w:szCs w:val="24"/>
        </w:rPr>
        <w:t>está</w:t>
      </w:r>
      <w:r w:rsidR="00834C40" w:rsidRPr="003122B4">
        <w:rPr>
          <w:rFonts w:ascii="Times New Roman" w:hAnsi="Times New Roman" w:cs="Times New Roman"/>
          <w:sz w:val="24"/>
          <w:szCs w:val="24"/>
        </w:rPr>
        <w:t xml:space="preserve"> </w:t>
      </w:r>
      <w:r w:rsidR="000A5AD8" w:rsidRPr="003122B4">
        <w:rPr>
          <w:rFonts w:ascii="Times New Roman" w:hAnsi="Times New Roman" w:cs="Times New Roman"/>
          <w:sz w:val="24"/>
          <w:szCs w:val="24"/>
        </w:rPr>
        <w:t>diseñado para evaluar grandes cuencas hidrográficas y puede realizar simulaciones a largo plazo del ciclo hidrológico, utilizando como datos de entrada, datos climáticos e hidrológicos, uso de suelo y características topográficas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{"citationItems":[{"id":"ITEM-1","itemData":{"DOI":"10.1016/j.ejrh.2024.101972","ISSN":"22145818","abstract":"Study region: Ganjiang River Basin, a typical mountainous river basin which located on the south bank of the middle-lower Yangtze River. The Ganjiang River is the seventh largest tributary of the Yangtze River. Study focus: Baseflow, a key recharge source for the river streamflow. This study combined the digital filtering method with the SWAT model to examine the temporal and spatial patterns of baseflow across the Ganjiang River Basin, and quantitatively assessed land use change impact on baseflow. New hydrological insights for the region: Baseflow in the Ganjiang River Basin shows a “single peak” intra-annual distribution. Monthly variations of streamflow and baseflow across the basin are different. The variation of baseflow index is generally opposite to that of streamflow. A positive correlation has been noted between the annual baseflow and streamflow, while a negative correlation was found between the annual baseflow index and precipitation. Due to the potential influence of basin topography, river flow direction and rock layer distribution, baseflow and baseflow modulus showed a spatially increasing trend from south to north, with the northwest region having extremely strong groundwater recharge. In comparison to the basic scenario, under extreme land use scenarios of forest, grassland, and cropland, baseflow may experience an increase of 14.7 % and 2.9 %, while witness a decrease of 13.9 %. All results improve the understanding of baseflow spatiotemporal variations in river basins.","author":[{"dropping-particle":"","family":"Duan","given":"Hongxin","non-dropping-particle":"","parse-names":false,"suffix":""},{"dropping-particle":"","family":"Li","given":"Lian","non-dropping-particle":"","parse-names":false,"suffix":""},{"dropping-particle":"","family":"Kong","given":"Zhigang","non-dropping-particle":"","parse-names":false,"suffix":""},{"dropping-particle":"","family":"Ye","given":"Xuchun","non-dropping-particle":"","parse-names":false,"suffix":""}],"container-title":"Journal of Hydrology: Regional Studies","id":"ITEM-1","issue":"June","issued":{"date-parts":[["2024"]]},"page":"101972","publisher":"Elsevier B.V.","title":"Combining the digital filtering method with the SWAT model to simulate spatiotemporal variations of baseflow in a mountainous river basin","type":"article-journal","volume":"56"},"uris":["http://www.mendeley.com/documents/?uuid=5002fe3f-0824-47f2-bc44-0ad86ad1dbd2"]}],"mendeley":{"formattedCitation":"(Duan et al., 2024)","plainTextFormattedCitation":"(Duan et al., 2024)","previouslyFormattedCitation":"(Duan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(Duan et al., 2024)</w:t>
      </w:r>
      <w:r w:rsidR="00944804">
        <w:rPr>
          <w:rFonts w:ascii="Times New Roman" w:hAnsi="Times New Roman" w:cs="Times New Roman"/>
          <w:sz w:val="24"/>
          <w:szCs w:val="24"/>
        </w:rPr>
        <w:fldChar w:fldCharType="end"/>
      </w:r>
      <w:r w:rsidR="00C135E1">
        <w:rPr>
          <w:rFonts w:ascii="Times New Roman" w:hAnsi="Times New Roman" w:cs="Times New Roman"/>
          <w:sz w:val="24"/>
          <w:szCs w:val="24"/>
        </w:rPr>
        <w:t>.</w:t>
      </w:r>
      <w:r w:rsidR="000A5AD8" w:rsidRPr="003122B4">
        <w:rPr>
          <w:rFonts w:ascii="Times New Roman" w:hAnsi="Times New Roman" w:cs="Times New Roman"/>
          <w:sz w:val="24"/>
          <w:szCs w:val="24"/>
        </w:rPr>
        <w:t xml:space="preserve"> </w:t>
      </w:r>
      <w:r w:rsidR="000A5AD8" w:rsidRPr="00755ACB">
        <w:rPr>
          <w:rFonts w:ascii="Times New Roman" w:hAnsi="Times New Roman" w:cs="Times New Roman"/>
          <w:sz w:val="24"/>
          <w:szCs w:val="24"/>
          <w:highlight w:val="yellow"/>
        </w:rPr>
        <w:t>Los datos de entrada geográficos como el DEM influyen en la respuesta de la cuenca y los procesos hidrológicos, mientras que, para estimar el rendimiento de sedimentos, es importante tener en cuenta la precisión de los datos de tipo y uso de suelo</w:t>
      </w:r>
      <w:r w:rsidR="00C135E1" w:rsidRPr="00755ACB">
        <w:rPr>
          <w:rFonts w:ascii="Times New Roman" w:hAnsi="Times New Roman" w:cs="Times New Roman"/>
          <w:sz w:val="24"/>
          <w:szCs w:val="24"/>
          <w:highlight w:val="yellow"/>
        </w:rPr>
        <w:t xml:space="preserve"> </w:t>
      </w:r>
      <w:r w:rsidR="00944804" w:rsidRPr="00755ACB">
        <w:rPr>
          <w:rFonts w:ascii="Times New Roman" w:hAnsi="Times New Roman" w:cs="Times New Roman"/>
          <w:sz w:val="24"/>
          <w:szCs w:val="24"/>
          <w:highlight w:val="yellow"/>
        </w:rPr>
        <w:fldChar w:fldCharType="begin" w:fldLock="1"/>
      </w:r>
      <w:r w:rsidR="00944804" w:rsidRPr="00755ACB">
        <w:rPr>
          <w:rFonts w:ascii="Times New Roman" w:hAnsi="Times New Roman" w:cs="Times New Roman"/>
          <w:sz w:val="24"/>
          <w:szCs w:val="24"/>
          <w:highlight w:val="yellow"/>
        </w:rPr>
        <w:instrText>ADDIN CSL_CITATION {"citationItems":[{"id":"ITEM-1","itemData":{"DOI":"10.1016/j.heliyon.2024.e38348","ISSN":"24058440","abstract":"This review was conducted to highlight the most influential factors and specify the trends reducing uncertainty and increasing the accuracy of soil and water assessment tool (SWAT)-based hydrological models. Although the resolution of input data on the results of SWAT-based hydrological models has been extensively determined. There is still a gap in providing comprehensive review framework to be emerged for identifying the impact of the data resolution and accuracy. The factors taken into consideration in this study were the impact of digital elevation model (DEM) resolution, soil data resolution, land use and land cover (LULC) resolution, and the impact of weather data resolution. Identifying the best DEM resolution depends on the watershed response and hydrological processes. However, for sediment yield estimation, more attention should be paid to the accuracy of soil data. Furthermore, the impact of LULC resolution on the accuracy of streamflow is still not sufficiently understood, whereas fine resolution is required for an accurate simulation of the sediment yield. Sub-daily precipitation data is essential for an accurate estimation of streamflow. Despite the fact that climate forecast system reanalysis (CFSR) and tropical rainfall measuring mission (TRMM) are the most widely used climate products, climate hazards group infrared precipitation with station data (CHIRPS) produces an adequate estimation for streamflow when there is insufficient gauged data. However, other aspects have not been deeply taken into consideration, including the interactive and complementary impacts of these factors. Thus, more attention and focus should be given to these issues. This review and evaluation can be a significant guide for selecting the suitable input data to implement efficient SWAT-based watershed models.","author":[{"dropping-particle":"","family":"Rasheed","given":"Nisreen Jawad","non-dropping-particle":"","parse-names":false,"suffix":""},{"dropping-particle":"","family":"Al-Khafaji","given":"Mahmoud S.","non-dropping-particle":"","parse-names":false,"suffix":""},{"dropping-particle":"","family":"Alwan","given":"Imzahim A.","non-dropping-particle":"","parse-names":false,"suffix":""},{"dropping-particle":"","family":"Al-Suwaiyan","given":"Mohammad Saleh","non-dropping-particle":"","parse-names":false,"suffix":""},{"dropping-particle":"","family":"Doost","given":"Ziaul Haq","non-dropping-particle":"","parse-names":false,"suffix":""},{"dropping-particle":"","family":"Yaseen","given":"Zaher Mundher","non-dropping-particle":"","parse-names":false,"suffix":""}],"container-title":"Heliyon","id":"ITEM-1","issue":"19","issued":{"date-parts":[["2024"]]},"page":"e38348","publisher":"Elsevier Ltd","title":"Survey on the resolution and accuracy of input data validity for SWAT-based hydrological models","type":"article-journal","volume":"10"},"uris":["http://www.mendeley.com/documents/?uuid=8e1b4c4e-5987-49ec-b1ef-43859c8e6a6a"]}],"mendeley":{"formattedCitation":"(Rasheed et al., 2024)","plainTextFormattedCitation":"(Rasheed et al., 2024)","previouslyFormattedCitation":"(Rasheed et al., 2024)"},"properties":{"noteIndex":0},"schema":"https://github.com/citation-style-language/schema/raw/master/csl-citation.json"}</w:instrText>
      </w:r>
      <w:r w:rsidR="00944804" w:rsidRPr="00755ACB">
        <w:rPr>
          <w:rFonts w:ascii="Times New Roman" w:hAnsi="Times New Roman" w:cs="Times New Roman"/>
          <w:sz w:val="24"/>
          <w:szCs w:val="24"/>
          <w:highlight w:val="yellow"/>
        </w:rPr>
        <w:fldChar w:fldCharType="separate"/>
      </w:r>
      <w:r w:rsidR="00944804" w:rsidRPr="00755ACB">
        <w:rPr>
          <w:rFonts w:ascii="Times New Roman" w:hAnsi="Times New Roman" w:cs="Times New Roman"/>
          <w:noProof/>
          <w:sz w:val="24"/>
          <w:szCs w:val="24"/>
          <w:highlight w:val="yellow"/>
        </w:rPr>
        <w:t>(Rasheed et al., 2024)</w:t>
      </w:r>
      <w:r w:rsidR="00944804" w:rsidRPr="00755ACB">
        <w:rPr>
          <w:rFonts w:ascii="Times New Roman" w:hAnsi="Times New Roman" w:cs="Times New Roman"/>
          <w:sz w:val="24"/>
          <w:szCs w:val="24"/>
          <w:highlight w:val="yellow"/>
        </w:rPr>
        <w:fldChar w:fldCharType="end"/>
      </w:r>
      <w:r w:rsidR="00944804">
        <w:rPr>
          <w:rFonts w:ascii="Times New Roman" w:hAnsi="Times New Roman" w:cs="Times New Roman"/>
          <w:sz w:val="24"/>
          <w:szCs w:val="24"/>
        </w:rPr>
        <w:t>.</w:t>
      </w:r>
      <w:r w:rsidR="000A5AD8" w:rsidRPr="003122B4">
        <w:rPr>
          <w:rFonts w:ascii="Times New Roman" w:hAnsi="Times New Roman" w:cs="Times New Roman"/>
          <w:sz w:val="24"/>
          <w:szCs w:val="24"/>
        </w:rPr>
        <w:t xml:space="preserve"> </w:t>
      </w:r>
      <w:commentRangeStart w:id="0"/>
      <w:r w:rsidR="000A5AD8" w:rsidRPr="00755ACB">
        <w:rPr>
          <w:rFonts w:ascii="Times New Roman" w:hAnsi="Times New Roman" w:cs="Times New Roman"/>
          <w:sz w:val="24"/>
          <w:szCs w:val="24"/>
          <w:highlight w:val="magenta"/>
        </w:rPr>
        <w:t>Finalmente, este software ha sido usado para evaluar predicciones de escenarios futuros (2040-2069 y 2070-2099), a través de los caudales, utilizando datos disponibles entre 2006 y 2015</w:t>
      </w:r>
      <w:r w:rsidR="00EF3CA8" w:rsidRPr="00755ACB">
        <w:rPr>
          <w:rFonts w:ascii="Times New Roman" w:hAnsi="Times New Roman" w:cs="Times New Roman"/>
          <w:sz w:val="24"/>
          <w:szCs w:val="24"/>
          <w:highlight w:val="magenta"/>
        </w:rPr>
        <w:t xml:space="preserve"> (R2&gt;0.75)</w:t>
      </w:r>
      <w:r w:rsidR="00944804" w:rsidRPr="00755ACB">
        <w:rPr>
          <w:rFonts w:ascii="Times New Roman" w:hAnsi="Times New Roman" w:cs="Times New Roman"/>
          <w:sz w:val="24"/>
          <w:szCs w:val="24"/>
          <w:highlight w:val="magenta"/>
        </w:rPr>
        <w:t xml:space="preserve"> </w:t>
      </w:r>
      <w:r w:rsidR="005439E5" w:rsidRPr="00755ACB">
        <w:rPr>
          <w:rFonts w:ascii="Times New Roman" w:hAnsi="Times New Roman" w:cs="Times New Roman"/>
          <w:sz w:val="24"/>
          <w:szCs w:val="24"/>
          <w:highlight w:val="magenta"/>
        </w:rPr>
        <w:t xml:space="preserve">en </w:t>
      </w:r>
      <w:r w:rsidR="00761381" w:rsidRPr="00755ACB">
        <w:rPr>
          <w:rFonts w:ascii="Times New Roman" w:hAnsi="Times New Roman" w:cs="Times New Roman"/>
          <w:sz w:val="24"/>
          <w:szCs w:val="24"/>
          <w:highlight w:val="magenta"/>
        </w:rPr>
        <w:t>distintas cuencas a nivel global</w:t>
      </w:r>
      <w:r w:rsidR="00944804" w:rsidRPr="00755ACB">
        <w:rPr>
          <w:rFonts w:ascii="Times New Roman" w:hAnsi="Times New Roman" w:cs="Times New Roman"/>
          <w:sz w:val="24"/>
          <w:szCs w:val="24"/>
          <w:highlight w:val="magenta"/>
        </w:rPr>
        <w:fldChar w:fldCharType="begin" w:fldLock="1"/>
      </w:r>
      <w:r w:rsidR="00944804" w:rsidRPr="00755ACB">
        <w:rPr>
          <w:rFonts w:ascii="Times New Roman" w:hAnsi="Times New Roman" w:cs="Times New Roman"/>
          <w:sz w:val="24"/>
          <w:szCs w:val="24"/>
          <w:highlight w:val="magenta"/>
        </w:rPr>
        <w:instrText>ADDIN CSL_CITATION {"citationItems":[{"id":"ITEM-1","itemData":{"DOI":"10.1016/j.jhydrol.2024.131117","ISSN":"00221694","abstract":"Global climate change has led to an increase in the frequency and scale of extreme weather events worldwide, and there is an urgent need to develop better-performing hydrological models to improve the accuracy of streamflow simulations and to facilitate water resource planning and management. The Soil and Water Assessment Tool (SWAT) has a notable physical foundation and is widely used in hydrological research. However, it uses a simplified vegetation growth model, introducing uncertainty into the simulation results. This study focused on improving the model based on remotely sensed phenological and leaf area index (LAI) data. Phenological data were used to define vegetation dormancy, and the LAI data replaced the corresponding data simulated by the original model. This approach improved the accuracy of the model in describing vegetation dynamics. Then, the enhanced SWAT model was coupled with the bidirectional long short-term memory (BiLSTM) model to validate the simulation of hydrological processes upstream of the Hei River. During model validation, the performance of the enhanced SWAT model in simulating streamflow (R2 = 0.835, NSE = 0.819) was better than that of the original SWAT model (R2 = 0.821, NSE = 0.805). In terms of simulating evapotranspiration, the enhanced SWAT model demonstrated even greater advantages. During the verification period, compared to those of the SWAT model, the R2 and NSE values of the enhanced SWAT model for daily-scale simulations increased from 0.196 and −0.269 to 0.777 and 0.732, respectively. The R2 and NSE values for monthly-scale simulations increased from 0.782 and 0.678 to 0.906 and 0.851, respectively. Simultaneously, the performance levels of two coupling approaches in streamflow prediction were compared, i.e., direct coupling of the original SWAT and BiLSTM models (SWAT-BiLSTM) and coupling of the enhanced SWAT and BiLSTM models (enhanced SWAT-BiLSTM). The results showed that the enhanced SWAT-BiLSTM model always performed better than the SWAT-BiLSTM model during the entire simulation period, especially the enhanced SWAT-BiLSTM model, which could more accurately predict peak streamflow changes. This study demonstrated that coupling an improved physical model with deep learning models could improve the streamflow prediction accuracy.","author":[{"dropping-particle":"","family":"Jin","given":"Lei","non-dropping-particle":"","parse-names":false,"suffix":""},{"dropping-particle":"","family":"Xue","given":"Huazhu","non-dropping-particle":"","parse-names":false,"suffix":""},{"dropping-particle":"","family":"Dong","given":"Guotao","non-dropping-particle":"","parse-names":false,"suffix":""},{"dropping-particle":"","family":"Han","given":"Yue","non-dropping-particle":"","parse-names":false,"suffix":""},{"dropping-particle":"","family":"Li","given":"Zichuang","non-dropping-particle":"","parse-names":false,"suffix":""},{"dropping-particle":"","family":"Lian","given":"Yaokang","non-dropping-particle":"","parse-names":false,"suffix":""}],"container-title":"Journal of Hydrology","id":"ITEM-1","issue":"February","issued":{"date-parts":[["2024"]]},"page":"131117","publisher":"Elsevier B.V.","title":"Coupling the remote sensing data-enhanced SWAT model with the bidirectional long short-term memory model to improve daily streamflow simulations","type":"article-journal","volume":"634"},"uris":["http://www.mendeley.com/documents/?uuid=c8416240-fcf0-430f-bffe-589868449553"]}],"mendeley":{"formattedCitation":"(Jin et al., 2024)","plainTextFormattedCitation":"(Jin et al., 2024)","previouslyFormattedCitation":"(Jin et al., 2024)"},"properties":{"noteIndex":0},"schema":"https://github.com/citation-style-language/schema/raw/master/csl-citation.json"}</w:instrText>
      </w:r>
      <w:r w:rsidR="00944804" w:rsidRPr="00755ACB">
        <w:rPr>
          <w:rFonts w:ascii="Times New Roman" w:hAnsi="Times New Roman" w:cs="Times New Roman"/>
          <w:sz w:val="24"/>
          <w:szCs w:val="24"/>
          <w:highlight w:val="magenta"/>
        </w:rPr>
        <w:fldChar w:fldCharType="separate"/>
      </w:r>
      <w:r w:rsidR="00944804" w:rsidRPr="00755ACB">
        <w:rPr>
          <w:rFonts w:ascii="Times New Roman" w:hAnsi="Times New Roman" w:cs="Times New Roman"/>
          <w:noProof/>
          <w:sz w:val="24"/>
          <w:szCs w:val="24"/>
          <w:highlight w:val="magenta"/>
        </w:rPr>
        <w:t>(Jin et al., 2024)</w:t>
      </w:r>
      <w:r w:rsidR="00944804" w:rsidRPr="00755ACB">
        <w:rPr>
          <w:rFonts w:ascii="Times New Roman" w:hAnsi="Times New Roman" w:cs="Times New Roman"/>
          <w:sz w:val="24"/>
          <w:szCs w:val="24"/>
          <w:highlight w:val="magenta"/>
        </w:rPr>
        <w:fldChar w:fldCharType="end"/>
      </w:r>
      <w:r w:rsidR="00444D01">
        <w:rPr>
          <w:rFonts w:ascii="Times New Roman" w:hAnsi="Times New Roman" w:cs="Times New Roman"/>
          <w:sz w:val="24"/>
          <w:szCs w:val="24"/>
        </w:rPr>
        <w:t>.</w:t>
      </w:r>
      <w:r w:rsidR="00F10DDD">
        <w:rPr>
          <w:rFonts w:ascii="Times New Roman" w:hAnsi="Times New Roman" w:cs="Times New Roman"/>
          <w:sz w:val="24"/>
          <w:szCs w:val="24"/>
        </w:rPr>
        <w:t xml:space="preserve"> </w:t>
      </w:r>
      <w:r w:rsidR="00853AB0">
        <w:rPr>
          <w:rFonts w:ascii="Times New Roman" w:hAnsi="Times New Roman" w:cs="Times New Roman"/>
          <w:sz w:val="24"/>
          <w:szCs w:val="24"/>
        </w:rPr>
        <w:t>En conclusión, e</w:t>
      </w:r>
      <w:r w:rsidR="00F10DDD">
        <w:rPr>
          <w:rFonts w:ascii="Times New Roman" w:hAnsi="Times New Roman" w:cs="Times New Roman"/>
          <w:sz w:val="24"/>
          <w:szCs w:val="24"/>
        </w:rPr>
        <w:t xml:space="preserve">l modelo SWAT </w:t>
      </w:r>
      <w:r w:rsidR="00853AB0">
        <w:rPr>
          <w:rFonts w:ascii="Times New Roman" w:hAnsi="Times New Roman" w:cs="Times New Roman"/>
          <w:sz w:val="24"/>
          <w:szCs w:val="24"/>
        </w:rPr>
        <w:t xml:space="preserve">es </w:t>
      </w:r>
      <w:r w:rsidR="00853AB0" w:rsidRPr="00853AB0">
        <w:rPr>
          <w:rFonts w:ascii="Times New Roman" w:hAnsi="Times New Roman" w:cs="Times New Roman"/>
          <w:sz w:val="24"/>
          <w:szCs w:val="24"/>
        </w:rPr>
        <w:t>capaz de simular la dinámica hidrológica a largo plazo y adaptarse a escenarios complejos</w:t>
      </w:r>
      <w:r w:rsidR="00853AB0">
        <w:rPr>
          <w:rFonts w:ascii="Times New Roman" w:hAnsi="Times New Roman" w:cs="Times New Roman"/>
          <w:sz w:val="24"/>
          <w:szCs w:val="24"/>
        </w:rPr>
        <w:t xml:space="preserve"> lo que permite planificar y mitigar los posibles </w:t>
      </w:r>
      <w:r w:rsidR="00853AB0" w:rsidRPr="00853AB0">
        <w:rPr>
          <w:rFonts w:ascii="Times New Roman" w:hAnsi="Times New Roman" w:cs="Times New Roman"/>
          <w:sz w:val="24"/>
          <w:szCs w:val="24"/>
        </w:rPr>
        <w:t xml:space="preserve">riesgos </w:t>
      </w:r>
      <w:r w:rsidR="00853AB0">
        <w:rPr>
          <w:rFonts w:ascii="Times New Roman" w:hAnsi="Times New Roman" w:cs="Times New Roman"/>
          <w:sz w:val="24"/>
          <w:szCs w:val="24"/>
        </w:rPr>
        <w:t xml:space="preserve">futuros </w:t>
      </w:r>
      <w:r w:rsidR="00853AB0" w:rsidRPr="00853AB0">
        <w:rPr>
          <w:rFonts w:ascii="Times New Roman" w:hAnsi="Times New Roman" w:cs="Times New Roman"/>
          <w:sz w:val="24"/>
          <w:szCs w:val="24"/>
        </w:rPr>
        <w:t>en grandes cuencas</w:t>
      </w:r>
      <w:r w:rsidR="00853AB0">
        <w:rPr>
          <w:rFonts w:ascii="Times New Roman" w:hAnsi="Times New Roman" w:cs="Times New Roman"/>
          <w:sz w:val="24"/>
          <w:szCs w:val="24"/>
        </w:rPr>
        <w:t>.</w:t>
      </w:r>
      <w:commentRangeEnd w:id="0"/>
      <w:r w:rsidR="00DE16C7">
        <w:rPr>
          <w:rStyle w:val="Refdecomentario"/>
        </w:rPr>
        <w:commentReference w:id="0"/>
      </w:r>
    </w:p>
    <w:p w14:paraId="71B90A4A" w14:textId="79B6B3E7" w:rsidR="00E8016F" w:rsidRDefault="009C2FB3" w:rsidP="003122B4">
      <w:pPr>
        <w:spacing w:line="360" w:lineRule="auto"/>
        <w:jc w:val="both"/>
        <w:rPr>
          <w:rFonts w:ascii="Times New Roman" w:hAnsi="Times New Roman" w:cs="Times New Roman"/>
          <w:sz w:val="24"/>
          <w:szCs w:val="24"/>
        </w:rPr>
      </w:pPr>
      <w:r w:rsidRPr="003122B4">
        <w:rPr>
          <w:rFonts w:ascii="Times New Roman" w:hAnsi="Times New Roman" w:cs="Times New Roman"/>
          <w:sz w:val="24"/>
          <w:szCs w:val="24"/>
        </w:rPr>
        <w:t xml:space="preserve">No obstante, </w:t>
      </w:r>
      <w:commentRangeStart w:id="1"/>
      <w:r w:rsidR="005E1F72">
        <w:rPr>
          <w:rFonts w:ascii="Times New Roman" w:hAnsi="Times New Roman" w:cs="Times New Roman"/>
          <w:sz w:val="24"/>
          <w:szCs w:val="24"/>
        </w:rPr>
        <w:t xml:space="preserve">los software para modelos </w:t>
      </w:r>
      <w:commentRangeEnd w:id="1"/>
      <w:r w:rsidR="00DE16C7">
        <w:rPr>
          <w:rStyle w:val="Refdecomentario"/>
        </w:rPr>
        <w:commentReference w:id="1"/>
      </w:r>
      <w:r w:rsidR="005E1F72">
        <w:rPr>
          <w:rFonts w:ascii="Times New Roman" w:hAnsi="Times New Roman" w:cs="Times New Roman"/>
          <w:sz w:val="24"/>
          <w:szCs w:val="24"/>
        </w:rPr>
        <w:t>hidrológicos dependen</w:t>
      </w:r>
      <w:r w:rsidRPr="003122B4">
        <w:rPr>
          <w:rFonts w:ascii="Times New Roman" w:hAnsi="Times New Roman" w:cs="Times New Roman"/>
          <w:sz w:val="24"/>
          <w:szCs w:val="24"/>
        </w:rPr>
        <w:t xml:space="preserve"> de la disponibilidad y calidad de los datos de entrada</w:t>
      </w:r>
      <w:r w:rsidR="003F3C07">
        <w:rPr>
          <w:rFonts w:ascii="Times New Roman" w:hAnsi="Times New Roman" w:cs="Times New Roman"/>
          <w:sz w:val="24"/>
          <w:szCs w:val="24"/>
        </w:rPr>
        <w:t>, los</w:t>
      </w:r>
      <w:r w:rsidRPr="003122B4">
        <w:rPr>
          <w:rFonts w:ascii="Times New Roman" w:hAnsi="Times New Roman" w:cs="Times New Roman"/>
          <w:sz w:val="24"/>
          <w:szCs w:val="24"/>
        </w:rPr>
        <w:t xml:space="preserve"> cual</w:t>
      </w:r>
      <w:r w:rsidR="003F3C07">
        <w:rPr>
          <w:rFonts w:ascii="Times New Roman" w:hAnsi="Times New Roman" w:cs="Times New Roman"/>
          <w:sz w:val="24"/>
          <w:szCs w:val="24"/>
        </w:rPr>
        <w:t>es</w:t>
      </w:r>
      <w:r w:rsidRPr="003122B4">
        <w:rPr>
          <w:rFonts w:ascii="Times New Roman" w:hAnsi="Times New Roman" w:cs="Times New Roman"/>
          <w:sz w:val="24"/>
          <w:szCs w:val="24"/>
        </w:rPr>
        <w:t xml:space="preserve"> puede</w:t>
      </w:r>
      <w:r w:rsidR="003F3C07">
        <w:rPr>
          <w:rFonts w:ascii="Times New Roman" w:hAnsi="Times New Roman" w:cs="Times New Roman"/>
          <w:sz w:val="24"/>
          <w:szCs w:val="24"/>
        </w:rPr>
        <w:t>n</w:t>
      </w:r>
      <w:r w:rsidRPr="003122B4">
        <w:rPr>
          <w:rFonts w:ascii="Times New Roman" w:hAnsi="Times New Roman" w:cs="Times New Roman"/>
          <w:sz w:val="24"/>
          <w:szCs w:val="24"/>
        </w:rPr>
        <w:t xml:space="preserve"> verse limitad</w:t>
      </w:r>
      <w:r w:rsidR="003F3C07">
        <w:rPr>
          <w:rFonts w:ascii="Times New Roman" w:hAnsi="Times New Roman" w:cs="Times New Roman"/>
          <w:sz w:val="24"/>
          <w:szCs w:val="24"/>
        </w:rPr>
        <w:t>o</w:t>
      </w:r>
      <w:r w:rsidRPr="003122B4">
        <w:rPr>
          <w:rFonts w:ascii="Times New Roman" w:hAnsi="Times New Roman" w:cs="Times New Roman"/>
          <w:sz w:val="24"/>
          <w:szCs w:val="24"/>
        </w:rPr>
        <w:t>s por factores externos como la baja densidad de estaciones hidrometeorológicas, falta de continuidad en la recolección de información o por interrupciones en su funcionamiento a causa de inundaciones, huaicos o lluvias intensas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{"citationItems":[{"id":"ITEM-1","itemData":{"DOI":"10.1016/j.ejrh.2024.101823","ISSN":"22145818","author":[{"dropping-particle":"","family":"Ndiaye","given":"Papa Malick","non-dropping-particle":"","parse-names":false,"suffix":""},{"dropping-particle":"","family":"Bodian","given":"Ansoumana","non-dropping-particle":"","parse-names":false,"suffix":""},{"dropping-particle":"","family":"Dezetter","given":"Alain","non-dropping-particle":"","parse-names":false,"suffix":""},{"dropping-particle":"","family":"Ogilvie","given":"Andrew","non-dropping-particle":"","parse-names":false,"suffix":""},{"dropping-particle":"","family":"Goudiaby","given":"Omar","non-dropping-particle":"","parse-names":false,"suffix":""}],"container-title":"Journal of Hydrology: Regional Studies","id":"ITEM-1","issue":"November 2023","issued":{"date-parts":[["2024"]]},"page":"101823","publisher":"Elsevier B.V.","title":"Sensitivity of global hydrological models to potential evapotranspiration estimation methods in the Senegal River Basin (West Africa)","type":"article-journal","volume":"53"},"uris":["http://www.mendeley.com/documents/?uuid=fb5a5bda-2f18-4c4a-b16f-2eb00420dfc5"]}],"mendeley":{"formattedCitation":"(Ndiaye et al., 2024)","plainTextFormattedCitation":"(Ndiaye et al., 2024)","previouslyFormattedCitation":"(Ndiaye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(Ndiaye et al., 2024)</w:t>
      </w:r>
      <w:r w:rsidR="00944804">
        <w:rPr>
          <w:rFonts w:ascii="Times New Roman" w:hAnsi="Times New Roman" w:cs="Times New Roman"/>
          <w:sz w:val="24"/>
          <w:szCs w:val="24"/>
        </w:rPr>
        <w:fldChar w:fldCharType="end"/>
      </w:r>
      <w:r w:rsidRPr="003122B4">
        <w:rPr>
          <w:rFonts w:ascii="Times New Roman" w:hAnsi="Times New Roman" w:cs="Times New Roman"/>
          <w:sz w:val="24"/>
          <w:szCs w:val="24"/>
        </w:rPr>
        <w:t xml:space="preserve">. </w:t>
      </w:r>
      <w:commentRangeStart w:id="2"/>
      <w:r w:rsidR="00834C40" w:rsidRPr="00834C40">
        <w:rPr>
          <w:rFonts w:ascii="Times New Roman" w:hAnsi="Times New Roman" w:cs="Times New Roman"/>
          <w:sz w:val="24"/>
          <w:szCs w:val="24"/>
        </w:rPr>
        <w:t>Asimismo, la calidad de los datos de entrada debe evaluarse mediante un proceso previo de validación usando modelos estadísticos (</w:t>
      </w:r>
      <w:proofErr w:type="spellStart"/>
      <w:r w:rsidR="00834C40" w:rsidRPr="00834C40">
        <w:rPr>
          <w:rFonts w:ascii="Times New Roman" w:hAnsi="Times New Roman" w:cs="Times New Roman"/>
          <w:sz w:val="24"/>
          <w:szCs w:val="24"/>
        </w:rPr>
        <w:t>Pettitt</w:t>
      </w:r>
      <w:proofErr w:type="spellEnd"/>
      <w:r w:rsidR="00834C40" w:rsidRPr="00834C40">
        <w:rPr>
          <w:rFonts w:ascii="Times New Roman" w:hAnsi="Times New Roman" w:cs="Times New Roman"/>
          <w:sz w:val="24"/>
          <w:szCs w:val="24"/>
        </w:rPr>
        <w:t xml:space="preserve">, </w:t>
      </w:r>
      <w:proofErr w:type="spellStart"/>
      <w:r w:rsidR="00834C40" w:rsidRPr="00834C40">
        <w:rPr>
          <w:rFonts w:ascii="Times New Roman" w:hAnsi="Times New Roman" w:cs="Times New Roman"/>
          <w:sz w:val="24"/>
          <w:szCs w:val="24"/>
        </w:rPr>
        <w:t>Buishand</w:t>
      </w:r>
      <w:proofErr w:type="spellEnd"/>
      <w:r w:rsidR="00834C40" w:rsidRPr="00834C40">
        <w:rPr>
          <w:rFonts w:ascii="Times New Roman" w:hAnsi="Times New Roman" w:cs="Times New Roman"/>
          <w:sz w:val="24"/>
          <w:szCs w:val="24"/>
        </w:rPr>
        <w:t xml:space="preserve"> y SNHT), los cuales son capaces de detectar heterogeneidades, es decir, diferencias significativas en la media de los datos observados</w:t>
      </w:r>
      <w:r w:rsidR="00C135E1">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{"citationItems":[{"id":"ITEM-1","itemData":{"DOI":"10.1016/j.atmosres.2020.104873","ISSN":"01698095","abstract":"Climate Data analysis has become a fundamental tool for scientists who seek to better evaluate changes in climatic variables worldwide. When it comes to rainfall there are many datasets publicly available, and orbital products have been gradually sharpening its results. The Precipitation Estimation from Remotely Sensed Information using Artificial Neural Networks - Climate Data Record (PERSIANN-CDR) annual product is used in this study to characterize rainfall variation over the state of Rio de Janeiro (SRJ), considering the period of 1983 to 2017. A rainfall dataset with 35 year long series for each of the 92 municipalities of the SRJ was created using GIS software. Several statistical tests were then applied to the datasets of each municipality in order to verify normality (Shapiro-Wilk, Anderson-Darling, Lilliefors and Jarque-Bera), homogeneity (Pettitt, SNHT, Buishand and von Neumann), trends (Mann-Kendall) and intensity (Şen) of reduction or increase in annual rainfall. The estimated rainfall datasets were classified mainly as normal and homogenous (non-significant breakpoints), but significant breakpoints were registered by the Buishand's test in the dataset of twenty seven (29.34%) municipalities. Twenty municipalities had their estimated datasets compared to local meteorological stations in order to verify PERSIANN-CDR performance over the SRJ. Municipalities in the Middle Paraíba and Center South regions are the wettest of the state, while locations that presented lower average annual rainfalls in the state are concentrated in the North, Coastal Flats and Northwest regions. Alarming trends of reduction in annual rainfall were identified for all municipalities using the MK test, but to the threshold of 95% reliability, results show fifty four (58.69%) municipalities located in the central and western parts of the SRJ. According to Şen ´s test the intensity of annual rainfall reduction is greater in municipalities of the Middle Paraíba and Green Coast regions, but Center South, Metropolitan and Coastal Flats regions also registered disquieting results. PERSIANN-CDR analysis can be considered an efficient methodology in the characterization of rainfall variability and trend detection for the SRJ, being encouraged for future studies addressing rainfall and drought variability over the state. The analysis of the PERSIANN-CDR products should also be applied in other regions of the country, especially considering the remarkable interannual and intrase…","author":[{"dropping-particle":"","family":"Sobral","given":"Bruno Serafini","non-dropping-particle":"","parse-names":false,"suffix":""},{"dropping-particle":"","family":"Oliveira-Júnior","given":"José Francisco","non-dropping-particle":"de","parse-names":false,"suffix":""},{"dropping-particle":"","family":"Alecrim","given":"Fabiano","non-dropping-particle":"","parse-names":false,"suffix":""},{"dropping-particle":"","family":"Gois","given":"Givanildo","non-dropping-particle":"","parse-names":false,"suffix":""},{"dropping-particle":"","family":"Muniz-Júnior","given":"João Gualberto","non-dropping-particle":"","parse-names":false,"suffix":""},{"dropping-particle":"","family":"Bodas Terassi","given":"Paulo Miguel","non-dropping-particle":"de","parse-names":false,"suffix":""},{"dropping-particle":"","family":"Pereira-Júnior","given":"Edson Rodrigues","non-dropping-particle":"","parse-names":false,"suffix":""},{"dropping-particle":"","family":"Lyra","given":"Gustavo Bastos","non-dropping-particle":"","parse-names":false,"suffix":""},{"dropping-particle":"","family":"Zeri","given":"Marcelo","non-dropping-particle":"","parse-names":false,"suffix":""}],"container-title":"Atmospheric Research","id":"ITEM-1","issue":"October 2019","issued":{"date-parts":[["2020"]]},"title":"PERSIANN-CDR based characterization and trend analysis of annual rainfall in Rio De Janeiro State, Brazil","type":"article-journal","volume":"238"},"uris":["http://www.mendeley.com/documents/?uuid=c3eb86f6-36a2-4692-8cef-8491e9af98a3"]}],"mendeley":{"formattedCitation":"(Sobral et al., 2020)","plainTextFormattedCitation":"(Sobral et al., 2020)","previouslyFormattedCitation":"(Sobral et al., 2020)"},"properties":{"noteIndex":0},"schema":"https://github.com/citation-style-language/schema/raw/master/csl-citation.json"}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(Sobral et al., 2020)</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00754FC7">
        <w:rPr>
          <w:rFonts w:ascii="Times New Roman" w:hAnsi="Times New Roman" w:cs="Times New Roman"/>
          <w:sz w:val="24"/>
          <w:szCs w:val="24"/>
        </w:rPr>
        <w:t xml:space="preserve"> Ante esta limitación </w:t>
      </w:r>
      <w:r w:rsidR="00981E5B">
        <w:rPr>
          <w:rFonts w:ascii="Times New Roman" w:hAnsi="Times New Roman" w:cs="Times New Roman"/>
          <w:sz w:val="24"/>
          <w:szCs w:val="24"/>
        </w:rPr>
        <w:t xml:space="preserve">la búsqueda de una base de datos </w:t>
      </w:r>
      <w:commentRangeEnd w:id="2"/>
      <w:r w:rsidR="00DE16C7">
        <w:rPr>
          <w:rStyle w:val="Refdecomentario"/>
        </w:rPr>
        <w:commentReference w:id="2"/>
      </w:r>
    </w:p>
    <w:p w14:paraId="03F9E80C" w14:textId="1B7F37E4" w:rsidR="00D47B85" w:rsidRDefault="00E8016F" w:rsidP="003122B4">
      <w:pPr>
        <w:spacing w:line="360" w:lineRule="auto"/>
        <w:jc w:val="both"/>
        <w:rPr>
          <w:rFonts w:ascii="Times New Roman" w:hAnsi="Times New Roman" w:cs="Times New Roman"/>
          <w:sz w:val="24"/>
          <w:szCs w:val="24"/>
        </w:rPr>
      </w:pPr>
      <w:commentRangeStart w:id="3"/>
      <w:del w:id="4" w:author="Jose Augusto Zevallos Ruiz" w:date="2025-05-29T20:31:00Z">
        <w:r w:rsidDel="00955BA5">
          <w:rPr>
            <w:rFonts w:ascii="Times New Roman" w:hAnsi="Times New Roman" w:cs="Times New Roman"/>
            <w:sz w:val="24"/>
            <w:szCs w:val="24"/>
          </w:rPr>
          <w:delText>Perú es un país</w:delText>
        </w:r>
      </w:del>
      <w:ins w:id="5" w:author="Jose Augusto Zevallos Ruiz" w:date="2025-05-29T20:31:00Z">
        <w:r w:rsidR="00955BA5">
          <w:rPr>
            <w:rFonts w:ascii="Times New Roman" w:hAnsi="Times New Roman" w:cs="Times New Roman"/>
            <w:sz w:val="24"/>
            <w:szCs w:val="24"/>
          </w:rPr>
          <w:t>Piura es</w:t>
        </w:r>
      </w:ins>
      <w:r>
        <w:rPr>
          <w:rFonts w:ascii="Times New Roman" w:hAnsi="Times New Roman" w:cs="Times New Roman"/>
          <w:sz w:val="24"/>
          <w:szCs w:val="24"/>
        </w:rPr>
        <w:t xml:space="preserve"> vulnerable a </w:t>
      </w:r>
      <w:del w:id="6" w:author="Jose Augusto Zevallos Ruiz" w:date="2025-05-29T20:31:00Z">
        <w:r w:rsidDel="00955BA5">
          <w:rPr>
            <w:rFonts w:ascii="Times New Roman" w:hAnsi="Times New Roman" w:cs="Times New Roman"/>
            <w:sz w:val="24"/>
            <w:szCs w:val="24"/>
          </w:rPr>
          <w:delText xml:space="preserve">estos </w:delText>
        </w:r>
      </w:del>
      <w:r>
        <w:rPr>
          <w:rFonts w:ascii="Times New Roman" w:hAnsi="Times New Roman" w:cs="Times New Roman"/>
          <w:sz w:val="24"/>
          <w:szCs w:val="24"/>
        </w:rPr>
        <w:t>eventos hidrometeorológicos extremos, e</w:t>
      </w:r>
      <w:r w:rsidRPr="00223B8B">
        <w:rPr>
          <w:rFonts w:ascii="Times New Roman" w:hAnsi="Times New Roman" w:cs="Times New Roman"/>
          <w:sz w:val="24"/>
          <w:szCs w:val="24"/>
        </w:rPr>
        <w:t xml:space="preserve">l país enfrenta desafíos importantes debido a la infraestructura inadecuada, la variabilidad </w:t>
      </w:r>
      <w:r w:rsidRPr="00223B8B">
        <w:rPr>
          <w:rFonts w:ascii="Times New Roman" w:hAnsi="Times New Roman" w:cs="Times New Roman"/>
          <w:sz w:val="24"/>
          <w:szCs w:val="24"/>
        </w:rPr>
        <w:lastRenderedPageBreak/>
        <w:t xml:space="preserve">climática y los factores socioeconómicos que agravan </w:t>
      </w:r>
      <w:r w:rsidRPr="009B02C3">
        <w:rPr>
          <w:rFonts w:ascii="Times New Roman" w:hAnsi="Times New Roman" w:cs="Times New Roman"/>
          <w:sz w:val="24"/>
          <w:szCs w:val="24"/>
        </w:rPr>
        <w:t xml:space="preserve">los riesgos asociados a estos </w:t>
      </w:r>
      <w:r w:rsidRPr="00944804">
        <w:rPr>
          <w:rFonts w:ascii="Times New Roman" w:hAnsi="Times New Roman" w:cs="Times New Roman"/>
          <w:sz w:val="24"/>
          <w:szCs w:val="24"/>
        </w:rPr>
        <w:t>eventos</w:t>
      </w:r>
      <w:r w:rsidR="00944804">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{"citationItems":[{"id":"ITEM-1","itemData":{"DOI":"10.1016/j.geoforum.2023.103919","ISSN":"00167185","abstract":"This paper calls for greater attention to the role of youth and children as development actors in the context of education for disaster management. Drawing on debates in disaster studies and children's geographies, we explore the possibilities offered by everyday formal education spaces, often overlooked in disasters management practice, to engage children in disaster preparedness and resilience planning. Using the case study of Peru, we examine the extent to which national responses to the restrictions that the COVID-19 pandemic placed on in-person teaching, opened-up opportunities to engage with disaster management in new ways. We draw on the case of an innovative digital curricula that uses intergenerational storytelling about the El Niño phenomenon to investigate livelihood opportunities and climate change pressures in northern coastal Peru, exploring how the phenomenon benefits desert populations. We assess the role of participatory virtual learning in facilitating disaster knowledge and climate adaptation awareness among students and critically examine the youth subjectivities that are constructed through these processes. We conclude calling for greater engagement with children's formal education spaces in climate adaptation strategies, while cautioning against conceptualising children and young people as only ‘adults in the making’, rather than as impacted individuals with current agency and everyday capacities.","author":[{"dropping-particle":"","family":"Bell","given":"Iona","non-dropping-particle":"","parse-names":false,"suffix":""},{"dropping-particle":"","family":"Laurie","given":"Nina","non-dropping-particle":"","parse-names":false,"suffix":""},{"dropping-particle":"","family":"Calle","given":"Oliver","non-dropping-particle":"","parse-names":false,"suffix":""},{"dropping-particle":"","family":"Carmen","given":"Maria","non-dropping-particle":"","parse-names":false,"suffix":""},{"dropping-particle":"","family":"Valdez","given":"Amanda","non-dropping-particle":"","parse-names":false,"suffix":""}],"container-title":"Geoforum","id":"ITEM-1","issue":"December 2022","issued":{"date-parts":[["2024"]]},"page":"103919","publisher":"Elsevier Ltd","title":"Education for disaster resilience: Lessons from El Niño","type":"article-journal","volume":"148"},"uris":["http://www.mendeley.com/documents/?uuid=a4782d98-4dee-4f05-a6ba-770c971028c2"]}],"mendeley":{"formattedCitation":"(Bell et al., 2024)","plainTextFormattedCitation":"(Bell et al., 2024)","previouslyFormattedCitation":"(Bell et al., 2024)"},"properties":{"noteIndex":0},"schema":"https://github.com/citation-style-language/schema/raw/master/csl-citation.json"}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(Bell et al., 2024)</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Pr="009B02C3">
        <w:rPr>
          <w:rFonts w:ascii="Times New Roman" w:hAnsi="Times New Roman" w:cs="Times New Roman"/>
          <w:sz w:val="24"/>
          <w:szCs w:val="24"/>
        </w:rPr>
        <w:t xml:space="preserve"> No obstante, </w:t>
      </w:r>
      <w:r>
        <w:rPr>
          <w:rFonts w:ascii="Times New Roman" w:hAnsi="Times New Roman" w:cs="Times New Roman"/>
          <w:sz w:val="24"/>
          <w:szCs w:val="24"/>
        </w:rPr>
        <w:t>d</w:t>
      </w:r>
      <w:r w:rsidRPr="0044364F">
        <w:rPr>
          <w:rFonts w:ascii="Times New Roman" w:hAnsi="Times New Roman" w:cs="Times New Roman"/>
          <w:sz w:val="24"/>
          <w:szCs w:val="24"/>
        </w:rPr>
        <w:t>urante el fenómeno del Niño en 1997 y 1998, Piura experimentó impactos significativos en su infraestructura y economía</w:t>
      </w:r>
      <w:r>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{"citationItems":[{"id":"ITEM-1","itemData":{"DOI":"10.1016/B978-0-12-809248-4.00008-X","ISBN":"9780128092484","abstract":"Tropical variability and extremes contribute to significant societal and public health impacts in the northwestern coast of South America. In this chapter, the complexity of hydrometeorological risk and population vulnerability in Piura, Peru, an El Niño hot spot, is explored by examining the interactions of climate, environment, and society components during the extreme event of 1997-98. Using a cross-disciplinary framework, grounded in “climate affairs,” the analysis shows that El Niño vulnerability is not only a matter of physical climate risk but also one of the preexisting social and health conditions, which set the stage for unsafe environments. Beyond the economic costs of damages to the built environment, public services, industries, and in general livelihoods, is an excess burden of disease morbidity (i.e., ecosyndemics), in addition to loss of life, along with gender inequalities, all of which exacerbate tropical climate risk. Thus, in conceiving public policy for adaptation and resilience to increasing hydrometeorological risk and the quasiperiodic threats of El Niño, decision makers must take into account the potential intersections of various vulnerabilities that coexist in their respective constituent communities and affect the public’s health and well-being. In doing so, policy-makers can appropriately address root causes of hydrometeorological risk, build up existing resilience capacities, and move toward disaster risk reduction that is part and parcel of El Niño “readiness” and sustainable development.","author":[{"dropping-particle":"","family":"Ramírez","given":"Ivan J.","non-dropping-particle":"","parse-names":false,"suffix":""}],"container-title":"Tropical Extremes: Natural Variability and Trends","id":"ITEM-1","issued":{"date-parts":[["2018"]]},"number-of-pages":"263-297","publisher":"Elsevier Inc.","title":"Exploring tropical variability and extremes impacts on population vulnerability in Piura, Peru: The case of the 1997-98 el niño","type":"book"},"uris":["http://www.mendeley.com/documents/?uuid=95d73478-52ad-403d-b7af-c6471488fa9c"]}],"mendeley":{"formattedCitation":"(Ramírez, 2018)","plainTextFormattedCitation":"(Ramírez, 2018)","previouslyFormattedCitation":"(Ramírez, 2018)"},"properties":{"noteIndex":0},"schema":"https://github.com/citation-style-language/schema/raw/master/csl-citation.json"}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(Ramírez, 2018)</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r w:rsidRPr="0044364F">
        <w:rPr>
          <w:rFonts w:ascii="Times New Roman" w:hAnsi="Times New Roman" w:cs="Times New Roman"/>
          <w:sz w:val="24"/>
          <w:szCs w:val="24"/>
        </w:rPr>
        <w:t xml:space="preserve"> Se estimaron pérdidas en infraestructura cercanas a los 800 millones de dólares, afectando carreteras, puentes y edificaciones esenciales. Además, la economía regional, particularmente en sectores como la agricultura y el comercio, sufrió una contracción de entre el 10% y el 15%</w:t>
      </w:r>
      <w:r>
        <w:rPr>
          <w:rFonts w:ascii="Times New Roman" w:hAnsi="Times New Roman" w:cs="Times New Roman"/>
          <w:sz w:val="24"/>
          <w:szCs w:val="24"/>
        </w:rPr>
        <w:t xml:space="preserve"> </w:t>
      </w:r>
      <w:r w:rsidR="00944804">
        <w:rPr>
          <w:rFonts w:ascii="Times New Roman" w:hAnsi="Times New Roman" w:cs="Times New Roman"/>
          <w:sz w:val="24"/>
          <w:szCs w:val="24"/>
        </w:rPr>
        <w:fldChar w:fldCharType="begin" w:fldLock="1"/>
      </w:r>
      <w:r w:rsidR="00944804">
        <w:rPr>
          <w:rFonts w:ascii="Times New Roman" w:hAnsi="Times New Roman" w:cs="Times New Roman"/>
          <w:sz w:val="24"/>
          <w:szCs w:val="24"/>
        </w:rPr>
        <w:instrText>ADDIN CSL_CITATION {"citationItems":[{"id":"ITEM-1","itemData":{"author":[{"dropping-particle":"","family":"INDECI","given":"","non-dropping-particle":"","parse-names":false,"suffix":""}],"id":"ITEM-1","issued":{"date-parts":[["2016"]]},"title":"Compendio estadistico del INDECI","type":"report"},"uris":["http://www.mendeley.com/documents/?uuid=4755d360-9509-4b5f-91e3-31991efb0d92"]}],"mendeley":{"formattedCitation":"(INDECI, 2016)","plainTextFormattedCitation":"(INDECI, 2016)","previouslyFormattedCitation":"(INDECI, 2016)"},"properties":{"noteIndex":0},"schema":"https://github.com/citation-style-language/schema/raw/master/csl-citation.json"}</w:instrText>
      </w:r>
      <w:r w:rsidR="00944804">
        <w:rPr>
          <w:rFonts w:ascii="Times New Roman" w:hAnsi="Times New Roman" w:cs="Times New Roman"/>
          <w:sz w:val="24"/>
          <w:szCs w:val="24"/>
        </w:rPr>
        <w:fldChar w:fldCharType="separate"/>
      </w:r>
      <w:r w:rsidR="00944804" w:rsidRPr="00944804">
        <w:rPr>
          <w:rFonts w:ascii="Times New Roman" w:hAnsi="Times New Roman" w:cs="Times New Roman"/>
          <w:noProof/>
          <w:sz w:val="24"/>
          <w:szCs w:val="24"/>
        </w:rPr>
        <w:t>(INDECI, 2016)</w:t>
      </w:r>
      <w:r w:rsidR="00944804">
        <w:rPr>
          <w:rFonts w:ascii="Times New Roman" w:hAnsi="Times New Roman" w:cs="Times New Roman"/>
          <w:sz w:val="24"/>
          <w:szCs w:val="24"/>
        </w:rPr>
        <w:fldChar w:fldCharType="end"/>
      </w:r>
      <w:r w:rsidR="00944804">
        <w:rPr>
          <w:rFonts w:ascii="Times New Roman" w:hAnsi="Times New Roman" w:cs="Times New Roman"/>
          <w:sz w:val="24"/>
          <w:szCs w:val="24"/>
        </w:rPr>
        <w:t>.</w:t>
      </w:r>
      <w:commentRangeEnd w:id="3"/>
      <w:r w:rsidR="00955BA5">
        <w:rPr>
          <w:rStyle w:val="Refdecomentario"/>
        </w:rPr>
        <w:commentReference w:id="3"/>
      </w:r>
    </w:p>
    <w:p w14:paraId="4BC5EC65" w14:textId="40960270" w:rsidR="001234EC" w:rsidRDefault="007402BE">
      <w:pPr>
        <w:spacing w:line="360" w:lineRule="auto"/>
        <w:jc w:val="both"/>
        <w:rPr>
          <w:rFonts w:ascii="Times New Roman" w:hAnsi="Times New Roman" w:cs="Times New Roman"/>
          <w:sz w:val="24"/>
          <w:szCs w:val="24"/>
        </w:rPr>
      </w:pPr>
      <w:commentRangeStart w:id="7"/>
      <w:r w:rsidRPr="007402BE">
        <w:rPr>
          <w:rFonts w:ascii="Times New Roman" w:hAnsi="Times New Roman" w:cs="Times New Roman"/>
          <w:sz w:val="24"/>
          <w:szCs w:val="24"/>
        </w:rPr>
        <w:t xml:space="preserve">En el marco de este proyecto se está implementando un modelo hidrológico para la cuenca del río Piura utilizando el software SWAT, ya que esta cuenca es la de mayor influencia en el departamento de Piura. Para ello, se han recolectado datos de entrada de diversas estaciones hidrometeorológicas, los cuales </w:t>
      </w:r>
      <w:r w:rsidR="000B680F">
        <w:rPr>
          <w:rFonts w:ascii="Times New Roman" w:hAnsi="Times New Roman" w:cs="Times New Roman"/>
          <w:sz w:val="24"/>
          <w:szCs w:val="24"/>
        </w:rPr>
        <w:t>fueron</w:t>
      </w:r>
      <w:r w:rsidRPr="007402BE">
        <w:rPr>
          <w:rFonts w:ascii="Times New Roman" w:hAnsi="Times New Roman" w:cs="Times New Roman"/>
          <w:sz w:val="24"/>
          <w:szCs w:val="24"/>
        </w:rPr>
        <w:t xml:space="preserve"> sometidos </w:t>
      </w:r>
      <w:r w:rsidR="000B680F" w:rsidRPr="007402BE">
        <w:rPr>
          <w:rFonts w:ascii="Times New Roman" w:hAnsi="Times New Roman" w:cs="Times New Roman"/>
          <w:sz w:val="24"/>
          <w:szCs w:val="24"/>
        </w:rPr>
        <w:t>a procesos</w:t>
      </w:r>
      <w:r w:rsidRPr="007402BE">
        <w:rPr>
          <w:rFonts w:ascii="Times New Roman" w:hAnsi="Times New Roman" w:cs="Times New Roman"/>
          <w:sz w:val="24"/>
          <w:szCs w:val="24"/>
        </w:rPr>
        <w:t xml:space="preserve"> de validación y corrección mediante modelos estadísticos y el cálculo del error cuadrático medio, garantizando así la calidad y fiabilidad de la información utilizada en la construcción del modelo</w:t>
      </w:r>
      <w:r w:rsidR="000B680F">
        <w:rPr>
          <w:rFonts w:ascii="Times New Roman" w:hAnsi="Times New Roman" w:cs="Times New Roman"/>
          <w:sz w:val="24"/>
          <w:szCs w:val="24"/>
        </w:rPr>
        <w:t>.  Este proceso busca ser replicable para situaciones en donde exista una poca cantidad de estaciones hidrometeorológicas,</w:t>
      </w:r>
      <w:r w:rsidR="00AF7809">
        <w:rPr>
          <w:rFonts w:ascii="Times New Roman" w:hAnsi="Times New Roman" w:cs="Times New Roman"/>
          <w:sz w:val="24"/>
          <w:szCs w:val="24"/>
        </w:rPr>
        <w:t xml:space="preserve"> datos recolectados sin que sean validados, además de que sea para cuencas en donde se presenten eventos hidrometeorológicos extremos.</w:t>
      </w:r>
      <w:r w:rsidR="000B680F">
        <w:rPr>
          <w:rFonts w:ascii="Times New Roman" w:hAnsi="Times New Roman" w:cs="Times New Roman"/>
          <w:sz w:val="24"/>
          <w:szCs w:val="24"/>
        </w:rPr>
        <w:t xml:space="preserve"> </w:t>
      </w:r>
      <w:r w:rsidRPr="007402BE">
        <w:rPr>
          <w:rFonts w:ascii="Times New Roman" w:hAnsi="Times New Roman" w:cs="Times New Roman"/>
          <w:sz w:val="24"/>
          <w:szCs w:val="24"/>
        </w:rPr>
        <w:t>Los resultados obtenidos permitirán desarrollar estrategias de mitigación que contribuyan a reducir los riesgos y vulnerabilidades en los pueblos aledaños a la cuenca de estudio</w:t>
      </w:r>
      <w:r w:rsidR="001F748C">
        <w:rPr>
          <w:rFonts w:ascii="Times New Roman" w:hAnsi="Times New Roman" w:cs="Times New Roman"/>
          <w:sz w:val="24"/>
          <w:szCs w:val="24"/>
        </w:rPr>
        <w:t>.</w:t>
      </w:r>
      <w:commentRangeEnd w:id="7"/>
      <w:r w:rsidR="00955BA5">
        <w:rPr>
          <w:rStyle w:val="Refdecomentario"/>
        </w:rPr>
        <w:commentReference w:id="7"/>
      </w:r>
    </w:p>
    <w:p w14:paraId="55E84BE4" w14:textId="718138AD" w:rsidR="00C76B82" w:rsidRDefault="00C76B82">
      <w:pPr>
        <w:rPr>
          <w:rFonts w:ascii="Times New Roman" w:hAnsi="Times New Roman" w:cs="Times New Roman"/>
          <w:sz w:val="24"/>
          <w:szCs w:val="24"/>
        </w:rPr>
      </w:pPr>
      <w:r>
        <w:rPr>
          <w:rFonts w:ascii="Times New Roman" w:hAnsi="Times New Roman" w:cs="Times New Roman"/>
          <w:sz w:val="24"/>
          <w:szCs w:val="24"/>
        </w:rPr>
        <w:br w:type="page"/>
      </w:r>
    </w:p>
    <w:p w14:paraId="3D84E109" w14:textId="209D3F07" w:rsidR="0084604F" w:rsidRPr="00F46D67" w:rsidRDefault="0084604F" w:rsidP="0084604F">
      <w:pPr>
        <w:spacing w:line="360" w:lineRule="auto"/>
        <w:jc w:val="both"/>
        <w:rPr>
          <w:rFonts w:ascii="Times New Roman" w:hAnsi="Times New Roman" w:cs="Times New Roman"/>
          <w:b/>
          <w:bCs/>
          <w:sz w:val="24"/>
          <w:szCs w:val="24"/>
        </w:rPr>
      </w:pPr>
      <w:bookmarkStart w:id="8" w:name="_Hlk194837812"/>
      <w:r w:rsidRPr="00F46D67">
        <w:rPr>
          <w:rFonts w:ascii="Times New Roman" w:hAnsi="Times New Roman" w:cs="Times New Roman"/>
          <w:b/>
          <w:bCs/>
          <w:sz w:val="24"/>
          <w:szCs w:val="24"/>
        </w:rPr>
        <w:lastRenderedPageBreak/>
        <w:t>Selección de la cuenca de estudio</w:t>
      </w:r>
    </w:p>
    <w:bookmarkEnd w:id="8"/>
    <w:p w14:paraId="334AF621" w14:textId="34845DBD" w:rsidR="003C7835" w:rsidRDefault="00D472ED" w:rsidP="0084604F">
      <w:pPr>
        <w:spacing w:line="360" w:lineRule="auto"/>
        <w:jc w:val="both"/>
        <w:rPr>
          <w:rFonts w:ascii="Times New Roman" w:hAnsi="Times New Roman" w:cs="Times New Roman"/>
          <w:sz w:val="24"/>
          <w:szCs w:val="24"/>
        </w:rPr>
      </w:pPr>
      <w:commentRangeStart w:id="9"/>
      <w:r>
        <w:rPr>
          <w:rFonts w:ascii="Times New Roman" w:hAnsi="Times New Roman" w:cs="Times New Roman"/>
          <w:sz w:val="24"/>
          <w:szCs w:val="24"/>
        </w:rPr>
        <w:t xml:space="preserve">En el Perú </w:t>
      </w:r>
      <w:r w:rsidR="000A0FED">
        <w:rPr>
          <w:rFonts w:ascii="Times New Roman" w:hAnsi="Times New Roman" w:cs="Times New Roman"/>
          <w:sz w:val="24"/>
          <w:szCs w:val="24"/>
        </w:rPr>
        <w:t xml:space="preserve">se presentan eventos climáticos extremos en zonas donde las precipitaciones ocurren con intensidad, teniendo </w:t>
      </w:r>
      <w:r w:rsidR="00547EC2">
        <w:rPr>
          <w:rFonts w:ascii="Times New Roman" w:hAnsi="Times New Roman" w:cs="Times New Roman"/>
          <w:sz w:val="24"/>
          <w:szCs w:val="24"/>
        </w:rPr>
        <w:t>como una de las regiones más afectadas a</w:t>
      </w:r>
      <w:r w:rsidR="000A0FED">
        <w:rPr>
          <w:rFonts w:ascii="Times New Roman" w:hAnsi="Times New Roman" w:cs="Times New Roman"/>
          <w:sz w:val="24"/>
          <w:szCs w:val="24"/>
        </w:rPr>
        <w:t xml:space="preserve"> Piura</w:t>
      </w:r>
      <w:r w:rsidR="00547EC2">
        <w:rPr>
          <w:rFonts w:ascii="Times New Roman" w:hAnsi="Times New Roman" w:cs="Times New Roman"/>
          <w:sz w:val="24"/>
          <w:szCs w:val="24"/>
        </w:rPr>
        <w:t xml:space="preserve"> </w:t>
      </w:r>
      <w:r w:rsidR="00547EC2"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1</w:t>
      </w:r>
      <w:r w:rsidR="00547EC2" w:rsidRPr="00C2208C">
        <w:rPr>
          <w:rFonts w:ascii="Times New Roman" w:hAnsi="Times New Roman" w:cs="Times New Roman"/>
          <w:sz w:val="24"/>
          <w:szCs w:val="24"/>
          <w:highlight w:val="green"/>
        </w:rPr>
        <w:t>)</w:t>
      </w:r>
      <w:r w:rsidR="00547EC2">
        <w:rPr>
          <w:rFonts w:ascii="Times New Roman" w:hAnsi="Times New Roman" w:cs="Times New Roman"/>
          <w:sz w:val="24"/>
          <w:szCs w:val="24"/>
        </w:rPr>
        <w:t>.</w:t>
      </w:r>
      <w:r w:rsidR="00CB568A">
        <w:rPr>
          <w:rFonts w:ascii="Times New Roman" w:hAnsi="Times New Roman" w:cs="Times New Roman"/>
          <w:sz w:val="24"/>
          <w:szCs w:val="24"/>
        </w:rPr>
        <w:t xml:space="preserve"> </w:t>
      </w:r>
      <w:r w:rsidR="00BC4CF3">
        <w:rPr>
          <w:rFonts w:ascii="Times New Roman" w:hAnsi="Times New Roman" w:cs="Times New Roman"/>
          <w:sz w:val="24"/>
          <w:szCs w:val="24"/>
        </w:rPr>
        <w:t xml:space="preserve">Durante las últimas décadas los periodos de retorno de las inundaciones y huaicos en Piura han ido disminuyendo de 5.2 a 3.4 años </w:t>
      </w:r>
      <w:r w:rsidR="00497F54">
        <w:rPr>
          <w:rFonts w:ascii="Times New Roman" w:hAnsi="Times New Roman" w:cs="Times New Roman"/>
          <w:sz w:val="24"/>
          <w:szCs w:val="24"/>
        </w:rPr>
        <w:t xml:space="preserve">relacionado </w:t>
      </w:r>
      <w:r w:rsidR="00BC4CF3">
        <w:rPr>
          <w:rFonts w:ascii="Times New Roman" w:hAnsi="Times New Roman" w:cs="Times New Roman"/>
          <w:sz w:val="24"/>
          <w:szCs w:val="24"/>
        </w:rPr>
        <w:t xml:space="preserve">el Fenómeno del Niño </w:t>
      </w:r>
      <w:r w:rsidR="00BC4CF3" w:rsidRPr="00C2208C">
        <w:rPr>
          <w:rFonts w:ascii="Times New Roman" w:hAnsi="Times New Roman" w:cs="Times New Roman"/>
          <w:sz w:val="24"/>
          <w:szCs w:val="24"/>
          <w:highlight w:val="green"/>
        </w:rPr>
        <w:t xml:space="preserve">(fuente </w:t>
      </w:r>
      <w:r w:rsidR="001674ED">
        <w:rPr>
          <w:rFonts w:ascii="Times New Roman" w:hAnsi="Times New Roman" w:cs="Times New Roman"/>
          <w:sz w:val="24"/>
          <w:szCs w:val="24"/>
          <w:highlight w:val="green"/>
        </w:rPr>
        <w:t>2</w:t>
      </w:r>
      <w:r w:rsidR="00BC4CF3"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r w:rsidR="00BC4CF3" w:rsidRPr="00CB568A">
        <w:t xml:space="preserve"> </w:t>
      </w:r>
      <w:r w:rsidR="00DE1012">
        <w:t xml:space="preserve">Como consecuencia, se han presentado </w:t>
      </w:r>
      <w:r w:rsidR="00BC4CF3" w:rsidRPr="00574EAF">
        <w:rPr>
          <w:rFonts w:ascii="Times New Roman" w:hAnsi="Times New Roman" w:cs="Times New Roman"/>
          <w:sz w:val="24"/>
          <w:szCs w:val="24"/>
        </w:rPr>
        <w:t xml:space="preserve">problemas </w:t>
      </w:r>
      <w:r w:rsidR="00BC4CF3">
        <w:rPr>
          <w:rFonts w:ascii="Times New Roman" w:hAnsi="Times New Roman" w:cs="Times New Roman"/>
          <w:sz w:val="24"/>
          <w:szCs w:val="24"/>
        </w:rPr>
        <w:t xml:space="preserve">en la infraestructura, salud y economía de los pueblos aledaños </w:t>
      </w:r>
      <w:r w:rsidR="00BC4CF3" w:rsidRPr="00AC4288">
        <w:rPr>
          <w:rFonts w:ascii="Times New Roman" w:hAnsi="Times New Roman" w:cs="Times New Roman"/>
          <w:sz w:val="24"/>
          <w:szCs w:val="24"/>
          <w:highlight w:val="green"/>
        </w:rPr>
        <w:t>(fuente</w:t>
      </w:r>
      <w:r w:rsidR="00AC4288" w:rsidRPr="00AC4288">
        <w:rPr>
          <w:rFonts w:ascii="Times New Roman" w:hAnsi="Times New Roman" w:cs="Times New Roman"/>
          <w:sz w:val="24"/>
          <w:szCs w:val="24"/>
          <w:highlight w:val="green"/>
        </w:rPr>
        <w:t>3</w:t>
      </w:r>
      <w:r w:rsidR="00BC4CF3">
        <w:rPr>
          <w:rFonts w:ascii="Times New Roman" w:hAnsi="Times New Roman" w:cs="Times New Roman"/>
          <w:sz w:val="24"/>
          <w:szCs w:val="24"/>
        </w:rPr>
        <w:t xml:space="preserve">). </w:t>
      </w:r>
      <w:r w:rsidR="00BC4CF3" w:rsidRPr="00DF376B">
        <w:rPr>
          <w:rFonts w:ascii="Times New Roman" w:hAnsi="Times New Roman" w:cs="Times New Roman"/>
          <w:sz w:val="24"/>
          <w:szCs w:val="24"/>
        </w:rPr>
        <w:t xml:space="preserve">Por ejemplo, Catacaos, </w:t>
      </w:r>
      <w:r w:rsidR="00BB2EED">
        <w:rPr>
          <w:rFonts w:ascii="Times New Roman" w:hAnsi="Times New Roman" w:cs="Times New Roman"/>
          <w:sz w:val="24"/>
          <w:szCs w:val="24"/>
        </w:rPr>
        <w:t xml:space="preserve">ubicado </w:t>
      </w:r>
      <w:r w:rsidR="00BC4CF3" w:rsidRPr="00DF376B">
        <w:rPr>
          <w:rFonts w:ascii="Times New Roman" w:hAnsi="Times New Roman" w:cs="Times New Roman"/>
          <w:sz w:val="24"/>
          <w:szCs w:val="24"/>
        </w:rPr>
        <w:t xml:space="preserve">en el Bajo Piura, sufre inundaciones recurrentes debido </w:t>
      </w:r>
      <w:r w:rsidR="00BC4CF3">
        <w:rPr>
          <w:rFonts w:ascii="Times New Roman" w:hAnsi="Times New Roman" w:cs="Times New Roman"/>
          <w:sz w:val="24"/>
          <w:szCs w:val="24"/>
        </w:rPr>
        <w:t>al desborde del rio por</w:t>
      </w:r>
      <w:r w:rsidR="00BC4CF3" w:rsidRPr="00DF376B">
        <w:rPr>
          <w:rFonts w:ascii="Times New Roman" w:hAnsi="Times New Roman" w:cs="Times New Roman"/>
          <w:sz w:val="24"/>
          <w:szCs w:val="24"/>
        </w:rPr>
        <w:t xml:space="preserve"> su ubicación en una zona plana y baja</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 4)</w:t>
      </w:r>
      <w:r w:rsidR="00C2208C">
        <w:rPr>
          <w:rFonts w:ascii="Times New Roman" w:hAnsi="Times New Roman" w:cs="Times New Roman"/>
          <w:sz w:val="24"/>
          <w:szCs w:val="24"/>
        </w:rPr>
        <w:t>.</w:t>
      </w:r>
      <w:r w:rsidR="004C0802">
        <w:rPr>
          <w:rFonts w:ascii="Times New Roman" w:hAnsi="Times New Roman" w:cs="Times New Roman"/>
          <w:sz w:val="24"/>
          <w:szCs w:val="24"/>
        </w:rPr>
        <w:t xml:space="preserve"> </w:t>
      </w:r>
      <w:r w:rsidR="001C3A43">
        <w:rPr>
          <w:rFonts w:ascii="Times New Roman" w:hAnsi="Times New Roman" w:cs="Times New Roman"/>
          <w:sz w:val="24"/>
          <w:szCs w:val="24"/>
        </w:rPr>
        <w:t>Además</w:t>
      </w:r>
      <w:r w:rsidR="004C0802">
        <w:rPr>
          <w:rFonts w:ascii="Times New Roman" w:hAnsi="Times New Roman" w:cs="Times New Roman"/>
          <w:sz w:val="24"/>
          <w:szCs w:val="24"/>
        </w:rPr>
        <w:t>,</w:t>
      </w:r>
      <w:r w:rsidR="00BC4CF3" w:rsidRPr="00DF376B">
        <w:rPr>
          <w:rFonts w:ascii="Times New Roman" w:hAnsi="Times New Roman" w:cs="Times New Roman"/>
          <w:sz w:val="24"/>
          <w:szCs w:val="24"/>
        </w:rPr>
        <w:t xml:space="preserve"> </w:t>
      </w:r>
      <w:r w:rsidR="00C41D6D">
        <w:rPr>
          <w:rFonts w:ascii="Times New Roman" w:hAnsi="Times New Roman" w:cs="Times New Roman"/>
          <w:sz w:val="24"/>
          <w:szCs w:val="24"/>
        </w:rPr>
        <w:t xml:space="preserve">la provincia de </w:t>
      </w:r>
      <w:r w:rsidR="001C3A43">
        <w:rPr>
          <w:rFonts w:ascii="Times New Roman" w:hAnsi="Times New Roman" w:cs="Times New Roman"/>
          <w:sz w:val="24"/>
          <w:szCs w:val="24"/>
        </w:rPr>
        <w:t>Chulucanas</w:t>
      </w:r>
      <w:r w:rsidR="00C41D6D">
        <w:rPr>
          <w:rFonts w:ascii="Times New Roman" w:hAnsi="Times New Roman" w:cs="Times New Roman"/>
          <w:sz w:val="24"/>
          <w:szCs w:val="24"/>
        </w:rPr>
        <w:t xml:space="preserve"> se encuentra en una posición vulnerable debido a</w:t>
      </w:r>
      <w:r w:rsidR="00BC4CF3" w:rsidRPr="00DF376B">
        <w:rPr>
          <w:rFonts w:ascii="Times New Roman" w:hAnsi="Times New Roman" w:cs="Times New Roman"/>
          <w:sz w:val="24"/>
          <w:szCs w:val="24"/>
        </w:rPr>
        <w:t xml:space="preserve"> la falta de infraestructura de drenaje que permita evacuar el agua de lluvias intensas</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w:t>
      </w:r>
      <w:r w:rsidR="00AC4288">
        <w:rPr>
          <w:rFonts w:ascii="Times New Roman" w:hAnsi="Times New Roman" w:cs="Times New Roman"/>
          <w:sz w:val="24"/>
          <w:szCs w:val="24"/>
          <w:highlight w:val="green"/>
        </w:rPr>
        <w:t xml:space="preserve"> </w:t>
      </w:r>
      <w:r w:rsidR="00BC4CF3" w:rsidRPr="00C2208C">
        <w:rPr>
          <w:rFonts w:ascii="Times New Roman" w:hAnsi="Times New Roman" w:cs="Times New Roman"/>
          <w:sz w:val="24"/>
          <w:szCs w:val="24"/>
          <w:highlight w:val="green"/>
        </w:rPr>
        <w:t>5)</w:t>
      </w:r>
      <w:r w:rsidR="00C2208C">
        <w:rPr>
          <w:rFonts w:ascii="Times New Roman" w:hAnsi="Times New Roman" w:cs="Times New Roman"/>
          <w:sz w:val="24"/>
          <w:szCs w:val="24"/>
        </w:rPr>
        <w:t>.</w:t>
      </w:r>
      <w:r w:rsidR="00BC4CF3">
        <w:rPr>
          <w:rFonts w:ascii="Times New Roman" w:hAnsi="Times New Roman" w:cs="Times New Roman"/>
          <w:sz w:val="24"/>
          <w:szCs w:val="24"/>
        </w:rPr>
        <w:t xml:space="preserve"> Por otro lado, la ciudad de</w:t>
      </w:r>
      <w:r w:rsidR="00BC4CF3" w:rsidRPr="00DF376B">
        <w:rPr>
          <w:rFonts w:ascii="Times New Roman" w:hAnsi="Times New Roman" w:cs="Times New Roman"/>
          <w:sz w:val="24"/>
          <w:szCs w:val="24"/>
        </w:rPr>
        <w:t xml:space="preserve"> Piura</w:t>
      </w:r>
      <w:r w:rsidR="00BC4CF3">
        <w:rPr>
          <w:rFonts w:ascii="Times New Roman" w:hAnsi="Times New Roman" w:cs="Times New Roman"/>
          <w:sz w:val="24"/>
          <w:szCs w:val="24"/>
        </w:rPr>
        <w:t xml:space="preserve"> </w:t>
      </w:r>
      <w:r w:rsidR="00BC4CF3" w:rsidRPr="00DF376B">
        <w:rPr>
          <w:rFonts w:ascii="Times New Roman" w:hAnsi="Times New Roman" w:cs="Times New Roman"/>
          <w:sz w:val="24"/>
          <w:szCs w:val="24"/>
        </w:rPr>
        <w:t>enfrenta inundaciones urbanas como consecuencia del crecimiento desordenado y la deficiente planificación del sistema pluvial</w:t>
      </w:r>
      <w:r w:rsidR="00BC4CF3">
        <w:rPr>
          <w:rFonts w:ascii="Times New Roman" w:hAnsi="Times New Roman" w:cs="Times New Roman"/>
          <w:sz w:val="24"/>
          <w:szCs w:val="24"/>
        </w:rPr>
        <w:t xml:space="preserve"> </w:t>
      </w:r>
      <w:r w:rsidR="00BC4CF3" w:rsidRPr="00C2208C">
        <w:rPr>
          <w:rFonts w:ascii="Times New Roman" w:hAnsi="Times New Roman" w:cs="Times New Roman"/>
          <w:sz w:val="24"/>
          <w:szCs w:val="24"/>
          <w:highlight w:val="green"/>
        </w:rPr>
        <w:t>(fuente 6)</w:t>
      </w:r>
      <w:r w:rsidR="00C2208C">
        <w:rPr>
          <w:rFonts w:ascii="Times New Roman" w:hAnsi="Times New Roman" w:cs="Times New Roman"/>
          <w:sz w:val="24"/>
          <w:szCs w:val="24"/>
        </w:rPr>
        <w:t>.</w:t>
      </w:r>
      <w:r w:rsidR="00BC4CF3">
        <w:rPr>
          <w:rFonts w:ascii="Times New Roman" w:hAnsi="Times New Roman" w:cs="Times New Roman"/>
          <w:sz w:val="24"/>
          <w:szCs w:val="24"/>
        </w:rPr>
        <w:t xml:space="preserve"> </w:t>
      </w:r>
    </w:p>
    <w:p w14:paraId="57514139" w14:textId="6D9D663E" w:rsidR="00094A23" w:rsidRDefault="009052F9" w:rsidP="0084604F">
      <w:pPr>
        <w:spacing w:line="360" w:lineRule="auto"/>
        <w:jc w:val="both"/>
        <w:rPr>
          <w:rFonts w:ascii="Times New Roman" w:hAnsi="Times New Roman" w:cs="Times New Roman"/>
          <w:sz w:val="24"/>
          <w:szCs w:val="24"/>
        </w:rPr>
      </w:pPr>
      <w:r w:rsidRPr="00DF376B">
        <w:rPr>
          <w:rFonts w:ascii="Times New Roman" w:hAnsi="Times New Roman" w:cs="Times New Roman"/>
          <w:sz w:val="24"/>
          <w:szCs w:val="24"/>
        </w:rPr>
        <w:t xml:space="preserve">La cuenca del río Piura cuenta con un área de 10,872 km², está situada entre los afloramientos rocosos de la cordillera costera y las estribaciones de la Cordillera Occidental de los Andes </w:t>
      </w:r>
      <w:r w:rsidRPr="00C2208C">
        <w:rPr>
          <w:rFonts w:ascii="Times New Roman" w:hAnsi="Times New Roman" w:cs="Times New Roman"/>
          <w:sz w:val="24"/>
          <w:szCs w:val="24"/>
          <w:highlight w:val="green"/>
        </w:rPr>
        <w:t>(fuente 2)</w:t>
      </w:r>
      <w:r w:rsidR="00C2208C">
        <w:rPr>
          <w:rFonts w:ascii="Times New Roman" w:hAnsi="Times New Roman" w:cs="Times New Roman"/>
          <w:sz w:val="24"/>
          <w:szCs w:val="24"/>
        </w:rPr>
        <w:t>.</w:t>
      </w:r>
      <w:commentRangeEnd w:id="9"/>
      <w:r w:rsidR="00955BA5">
        <w:rPr>
          <w:rStyle w:val="Refdecomentario"/>
        </w:rPr>
        <w:commentReference w:id="9"/>
      </w:r>
    </w:p>
    <w:p w14:paraId="01D7B5F8" w14:textId="77777777" w:rsidR="008120FA" w:rsidRPr="008120FA" w:rsidRDefault="008120FA" w:rsidP="008120FA">
      <w:pPr>
        <w:spacing w:line="360" w:lineRule="auto"/>
        <w:jc w:val="center"/>
        <w:rPr>
          <w:rFonts w:ascii="Times New Roman" w:hAnsi="Times New Roman" w:cs="Times New Roman"/>
          <w:b/>
          <w:bCs/>
          <w:sz w:val="28"/>
          <w:szCs w:val="28"/>
        </w:rPr>
      </w:pPr>
      <w:r w:rsidRPr="008120FA">
        <w:rPr>
          <w:rFonts w:ascii="Times New Roman" w:hAnsi="Times New Roman" w:cs="Times New Roman"/>
          <w:b/>
          <w:bCs/>
          <w:sz w:val="28"/>
          <w:szCs w:val="28"/>
        </w:rPr>
        <w:t>Variables</w:t>
      </w:r>
    </w:p>
    <w:p w14:paraId="158F037A"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DEM</w:t>
      </w:r>
    </w:p>
    <w:p w14:paraId="2A852C20" w14:textId="585B6C2F" w:rsidR="008120FA" w:rsidRPr="000F5E47" w:rsidRDefault="008120FA" w:rsidP="008120FA">
      <w:pPr>
        <w:spacing w:line="360" w:lineRule="auto"/>
        <w:jc w:val="both"/>
        <w:rPr>
          <w:rFonts w:ascii="Times New Roman" w:hAnsi="Times New Roman" w:cs="Times New Roman"/>
          <w:sz w:val="24"/>
          <w:szCs w:val="24"/>
        </w:rPr>
      </w:pPr>
      <w:r w:rsidRPr="000F5E47">
        <w:rPr>
          <w:rFonts w:ascii="Times New Roman" w:hAnsi="Times New Roman" w:cs="Times New Roman"/>
          <w:sz w:val="24"/>
          <w:szCs w:val="24"/>
        </w:rPr>
        <w:t>El Modelo Digital de Elevación (DEM) es una representación de la superficie terrestre</w:t>
      </w:r>
      <w:r>
        <w:rPr>
          <w:rFonts w:ascii="Times New Roman" w:hAnsi="Times New Roman" w:cs="Times New Roman"/>
          <w:sz w:val="24"/>
          <w:szCs w:val="24"/>
        </w:rPr>
        <w:t xml:space="preserve"> en un formato de mapa de celdas</w:t>
      </w:r>
      <w:r w:rsidRPr="000F5E47">
        <w:rPr>
          <w:rFonts w:ascii="Times New Roman" w:hAnsi="Times New Roman" w:cs="Times New Roman"/>
          <w:sz w:val="24"/>
          <w:szCs w:val="24"/>
        </w:rPr>
        <w:t xml:space="preserve">, donde cada </w:t>
      </w:r>
      <w:r>
        <w:rPr>
          <w:rFonts w:ascii="Times New Roman" w:hAnsi="Times New Roman" w:cs="Times New Roman"/>
          <w:sz w:val="24"/>
          <w:szCs w:val="24"/>
        </w:rPr>
        <w:t>una</w:t>
      </w:r>
      <w:r w:rsidRPr="000F5E47">
        <w:rPr>
          <w:rFonts w:ascii="Times New Roman" w:hAnsi="Times New Roman" w:cs="Times New Roman"/>
          <w:sz w:val="24"/>
          <w:szCs w:val="24"/>
        </w:rPr>
        <w:t xml:space="preserve"> contiene un valor de elevación</w:t>
      </w:r>
      <w:r>
        <w:rPr>
          <w:rFonts w:ascii="Times New Roman" w:hAnsi="Times New Roman" w:cs="Times New Roman"/>
          <w:sz w:val="24"/>
          <w:szCs w:val="24"/>
        </w:rPr>
        <w:t xml:space="preserve">, </w:t>
      </w:r>
      <w:r w:rsidRPr="000F5E47">
        <w:rPr>
          <w:rFonts w:ascii="Times New Roman" w:hAnsi="Times New Roman" w:cs="Times New Roman"/>
          <w:sz w:val="24"/>
          <w:szCs w:val="24"/>
        </w:rPr>
        <w:t>permite generar mapas de pendientes, cuencas, redes de flujo y otras características topográficas</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7</w:t>
      </w:r>
      <w:r w:rsidRPr="00C2208C">
        <w:rPr>
          <w:rFonts w:ascii="Times New Roman" w:hAnsi="Times New Roman" w:cs="Times New Roman"/>
          <w:sz w:val="24"/>
          <w:szCs w:val="24"/>
          <w:highlight w:val="green"/>
        </w:rPr>
        <w:t>)</w:t>
      </w:r>
      <w:r w:rsidRPr="000F5E47">
        <w:rPr>
          <w:rFonts w:ascii="Times New Roman" w:hAnsi="Times New Roman" w:cs="Times New Roman"/>
          <w:sz w:val="24"/>
          <w:szCs w:val="24"/>
        </w:rPr>
        <w:t xml:space="preserve">. </w:t>
      </w:r>
      <w:ins w:id="10" w:author="Jose Augusto Zevallos Ruiz" w:date="2025-05-29T20:39:00Z">
        <w:r w:rsidR="00955BA5">
          <w:rPr>
            <w:rFonts w:ascii="Times New Roman" w:hAnsi="Times New Roman" w:cs="Times New Roman"/>
            <w:sz w:val="24"/>
            <w:szCs w:val="24"/>
          </w:rPr>
          <w:t>Cita el FABDEM</w:t>
        </w:r>
      </w:ins>
    </w:p>
    <w:p w14:paraId="51FA8211"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Uso de Suelos</w:t>
      </w:r>
    </w:p>
    <w:p w14:paraId="125CBA18" w14:textId="638A57C3" w:rsidR="008120FA" w:rsidRPr="000F5E47" w:rsidRDefault="008120FA" w:rsidP="008120FA">
      <w:pPr>
        <w:spacing w:line="360" w:lineRule="auto"/>
        <w:jc w:val="both"/>
        <w:rPr>
          <w:rFonts w:ascii="Times New Roman" w:hAnsi="Times New Roman" w:cs="Times New Roman"/>
          <w:sz w:val="24"/>
          <w:szCs w:val="24"/>
        </w:rPr>
      </w:pPr>
      <w:r w:rsidRPr="000F5E47">
        <w:rPr>
          <w:rFonts w:ascii="Times New Roman" w:hAnsi="Times New Roman" w:cs="Times New Roman"/>
          <w:sz w:val="24"/>
          <w:szCs w:val="24"/>
        </w:rPr>
        <w:t>El uso de suelo indica cómo se utiliza el terreno</w:t>
      </w:r>
      <w:r w:rsidR="00596C16">
        <w:rPr>
          <w:rFonts w:ascii="Times New Roman" w:hAnsi="Times New Roman" w:cs="Times New Roman"/>
          <w:sz w:val="24"/>
          <w:szCs w:val="24"/>
        </w:rPr>
        <w:t xml:space="preserve"> en un formato digital a través de celdas que representan por ejemplo</w:t>
      </w:r>
      <w:r w:rsidRPr="000F5E47">
        <w:rPr>
          <w:rFonts w:ascii="Times New Roman" w:hAnsi="Times New Roman" w:cs="Times New Roman"/>
          <w:sz w:val="24"/>
          <w:szCs w:val="24"/>
        </w:rPr>
        <w:t xml:space="preserve"> áreas agrícolas, forestales, urbanas, entre otras</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8</w:t>
      </w:r>
      <w:r w:rsidRPr="00C2208C">
        <w:rPr>
          <w:rFonts w:ascii="Times New Roman" w:hAnsi="Times New Roman" w:cs="Times New Roman"/>
          <w:sz w:val="24"/>
          <w:szCs w:val="24"/>
          <w:highlight w:val="green"/>
        </w:rPr>
        <w:t>)</w:t>
      </w:r>
      <w:r w:rsidR="00176354">
        <w:rPr>
          <w:rFonts w:ascii="Times New Roman" w:hAnsi="Times New Roman" w:cs="Times New Roman"/>
          <w:sz w:val="24"/>
          <w:szCs w:val="24"/>
        </w:rPr>
        <w:t xml:space="preserve">. </w:t>
      </w:r>
      <w:r w:rsidRPr="000F5E47">
        <w:rPr>
          <w:rFonts w:ascii="Times New Roman" w:hAnsi="Times New Roman" w:cs="Times New Roman"/>
          <w:sz w:val="24"/>
          <w:szCs w:val="24"/>
        </w:rPr>
        <w:t>Esta variable influye directamente en procesos como la infiltración, la escorrentía y la evapotranspiración</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9</w:t>
      </w:r>
      <w:r w:rsidRPr="00C2208C">
        <w:rPr>
          <w:rFonts w:ascii="Times New Roman" w:hAnsi="Times New Roman" w:cs="Times New Roman"/>
          <w:sz w:val="24"/>
          <w:szCs w:val="24"/>
          <w:highlight w:val="green"/>
        </w:rPr>
        <w:t>)</w:t>
      </w:r>
      <w:r w:rsidR="00176354">
        <w:rPr>
          <w:rFonts w:ascii="Times New Roman" w:hAnsi="Times New Roman" w:cs="Times New Roman"/>
          <w:sz w:val="24"/>
          <w:szCs w:val="24"/>
        </w:rPr>
        <w:t>.</w:t>
      </w:r>
    </w:p>
    <w:p w14:paraId="0A5BDE20"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Tipo de suelos</w:t>
      </w:r>
    </w:p>
    <w:p w14:paraId="016515F8" w14:textId="11353978" w:rsidR="008120FA" w:rsidRPr="00235449" w:rsidRDefault="008120FA" w:rsidP="008120FA">
      <w:pPr>
        <w:spacing w:line="360" w:lineRule="auto"/>
        <w:jc w:val="both"/>
        <w:rPr>
          <w:rFonts w:ascii="Times New Roman" w:hAnsi="Times New Roman" w:cs="Times New Roman"/>
          <w:sz w:val="24"/>
          <w:szCs w:val="24"/>
        </w:rPr>
      </w:pPr>
      <w:r w:rsidRPr="00235449">
        <w:rPr>
          <w:rFonts w:ascii="Times New Roman" w:hAnsi="Times New Roman" w:cs="Times New Roman"/>
          <w:sz w:val="24"/>
          <w:szCs w:val="24"/>
        </w:rPr>
        <w:t>Esta variable hace referencia a las propiedades físicas del terreno,</w:t>
      </w:r>
      <w:r w:rsidR="00596C16">
        <w:rPr>
          <w:rFonts w:ascii="Times New Roman" w:hAnsi="Times New Roman" w:cs="Times New Roman"/>
          <w:sz w:val="24"/>
          <w:szCs w:val="24"/>
        </w:rPr>
        <w:t xml:space="preserve"> las cuales son asignadas por medio de celdas donde especifica l</w:t>
      </w:r>
      <w:r w:rsidRPr="00235449">
        <w:rPr>
          <w:rFonts w:ascii="Times New Roman" w:hAnsi="Times New Roman" w:cs="Times New Roman"/>
          <w:sz w:val="24"/>
          <w:szCs w:val="24"/>
        </w:rPr>
        <w:t xml:space="preserve">a textura, estructura, capacidad de retención de </w:t>
      </w:r>
      <w:r w:rsidRPr="00235449">
        <w:rPr>
          <w:rFonts w:ascii="Times New Roman" w:hAnsi="Times New Roman" w:cs="Times New Roman"/>
          <w:sz w:val="24"/>
          <w:szCs w:val="24"/>
        </w:rPr>
        <w:lastRenderedPageBreak/>
        <w:t>agua y permeabilidad</w:t>
      </w:r>
      <w:r>
        <w:rPr>
          <w:rFonts w:ascii="Times New Roman" w:hAnsi="Times New Roman" w:cs="Times New Roman"/>
          <w:sz w:val="24"/>
          <w:szCs w:val="24"/>
        </w:rPr>
        <w:t xml:space="preserve"> </w:t>
      </w:r>
      <w:r w:rsidR="00596C16">
        <w:rPr>
          <w:rFonts w:ascii="Times New Roman" w:hAnsi="Times New Roman" w:cs="Times New Roman"/>
          <w:sz w:val="24"/>
          <w:szCs w:val="24"/>
        </w:rPr>
        <w:t xml:space="preserve">del terreno </w:t>
      </w:r>
      <w:r w:rsidR="00596C16" w:rsidRPr="00C2208C">
        <w:rPr>
          <w:rFonts w:ascii="Times New Roman" w:hAnsi="Times New Roman" w:cs="Times New Roman"/>
          <w:sz w:val="24"/>
          <w:szCs w:val="24"/>
          <w:highlight w:val="green"/>
        </w:rPr>
        <w:t>(</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10</w:t>
      </w:r>
      <w:r w:rsidR="00D538CA" w:rsidRPr="00C2208C">
        <w:rPr>
          <w:rFonts w:ascii="Times New Roman" w:hAnsi="Times New Roman" w:cs="Times New Roman"/>
          <w:sz w:val="24"/>
          <w:szCs w:val="24"/>
          <w:highlight w:val="green"/>
        </w:rPr>
        <w:t>)</w:t>
      </w:r>
      <w:r w:rsidR="00D538CA" w:rsidRPr="00235449">
        <w:rPr>
          <w:rFonts w:ascii="Times New Roman" w:hAnsi="Times New Roman" w:cs="Times New Roman"/>
          <w:sz w:val="24"/>
          <w:szCs w:val="24"/>
        </w:rPr>
        <w:t>. Esta</w:t>
      </w:r>
      <w:r w:rsidRPr="00235449">
        <w:rPr>
          <w:rFonts w:ascii="Times New Roman" w:hAnsi="Times New Roman" w:cs="Times New Roman"/>
          <w:sz w:val="24"/>
          <w:szCs w:val="24"/>
        </w:rPr>
        <w:t xml:space="preserve"> variable se utiliza para estimar la cantidad de escorrentía, percolación y almacenamiento de agua en el suelo.</w:t>
      </w:r>
      <w:r w:rsidR="00AC4288" w:rsidRPr="00AC4288">
        <w:rPr>
          <w:rFonts w:ascii="Times New Roman" w:hAnsi="Times New Roman" w:cs="Times New Roman"/>
          <w:sz w:val="24"/>
          <w:szCs w:val="24"/>
          <w:highlight w:val="green"/>
        </w:rPr>
        <w:t xml:space="preserve"> </w:t>
      </w:r>
      <w:r w:rsidR="00AC4288"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9</w:t>
      </w:r>
      <w:r w:rsidR="00AC4288" w:rsidRPr="00C2208C">
        <w:rPr>
          <w:rFonts w:ascii="Times New Roman" w:hAnsi="Times New Roman" w:cs="Times New Roman"/>
          <w:sz w:val="24"/>
          <w:szCs w:val="24"/>
          <w:highlight w:val="green"/>
        </w:rPr>
        <w:t>)</w:t>
      </w:r>
    </w:p>
    <w:p w14:paraId="1E08823E"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Precipitación</w:t>
      </w:r>
    </w:p>
    <w:p w14:paraId="47795260" w14:textId="56EB7C62" w:rsidR="008120FA" w:rsidRPr="00235449" w:rsidRDefault="008120FA" w:rsidP="008120FA">
      <w:pPr>
        <w:spacing w:line="360" w:lineRule="auto"/>
        <w:jc w:val="both"/>
        <w:rPr>
          <w:rFonts w:ascii="Times New Roman" w:hAnsi="Times New Roman" w:cs="Times New Roman"/>
          <w:sz w:val="24"/>
          <w:szCs w:val="24"/>
        </w:rPr>
      </w:pPr>
      <w:r w:rsidRPr="00235449">
        <w:rPr>
          <w:rFonts w:ascii="Times New Roman" w:hAnsi="Times New Roman" w:cs="Times New Roman"/>
          <w:sz w:val="24"/>
          <w:szCs w:val="24"/>
        </w:rPr>
        <w:t xml:space="preserve">Esta variable </w:t>
      </w:r>
      <w:r w:rsidR="00D538CA">
        <w:rPr>
          <w:rFonts w:ascii="Times New Roman" w:hAnsi="Times New Roman" w:cs="Times New Roman"/>
          <w:sz w:val="24"/>
          <w:szCs w:val="24"/>
        </w:rPr>
        <w:t>se define como</w:t>
      </w:r>
      <w:r w:rsidRPr="00235449">
        <w:rPr>
          <w:rFonts w:ascii="Times New Roman" w:hAnsi="Times New Roman" w:cs="Times New Roman"/>
          <w:sz w:val="24"/>
          <w:szCs w:val="24"/>
        </w:rPr>
        <w:t xml:space="preserve"> cualquier forma de agua que cae a la superficie terrestre, principalmente en forma de lluvia</w:t>
      </w:r>
      <w:r w:rsidR="00D538CA">
        <w:rPr>
          <w:rFonts w:ascii="Times New Roman" w:hAnsi="Times New Roman" w:cs="Times New Roman"/>
          <w:sz w:val="24"/>
          <w:szCs w:val="24"/>
        </w:rPr>
        <w:t xml:space="preserve"> </w:t>
      </w:r>
      <w:r w:rsidR="00C2208C" w:rsidRPr="00C2208C">
        <w:rPr>
          <w:rFonts w:ascii="Times New Roman" w:hAnsi="Times New Roman" w:cs="Times New Roman"/>
          <w:sz w:val="24"/>
          <w:szCs w:val="24"/>
          <w:highlight w:val="green"/>
        </w:rPr>
        <w:t>(</w:t>
      </w:r>
      <w:r w:rsidR="00D538CA"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w:t>
      </w:r>
      <w:r w:rsidR="00D538CA" w:rsidRPr="00C2208C">
        <w:rPr>
          <w:rFonts w:ascii="Times New Roman" w:hAnsi="Times New Roman" w:cs="Times New Roman"/>
          <w:sz w:val="24"/>
          <w:szCs w:val="24"/>
          <w:highlight w:val="green"/>
        </w:rPr>
        <w:t>1)</w:t>
      </w:r>
      <w:r w:rsidRPr="00235449">
        <w:rPr>
          <w:rFonts w:ascii="Times New Roman" w:hAnsi="Times New Roman" w:cs="Times New Roman"/>
          <w:sz w:val="24"/>
          <w:szCs w:val="24"/>
        </w:rPr>
        <w:t xml:space="preserve">. </w:t>
      </w:r>
      <w:r>
        <w:rPr>
          <w:rFonts w:ascii="Times New Roman" w:hAnsi="Times New Roman" w:cs="Times New Roman"/>
          <w:sz w:val="24"/>
          <w:szCs w:val="24"/>
        </w:rPr>
        <w:t>Se</w:t>
      </w:r>
      <w:r w:rsidRPr="00235449">
        <w:rPr>
          <w:rFonts w:ascii="Times New Roman" w:hAnsi="Times New Roman" w:cs="Times New Roman"/>
          <w:sz w:val="24"/>
          <w:szCs w:val="24"/>
        </w:rPr>
        <w:t xml:space="preserve"> usa para calcular el escurrimiento superficial, la recarga del acuífero y el balance hídrico total</w:t>
      </w:r>
      <w:r>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w:t>
      </w:r>
      <w:r w:rsidRPr="00C2208C">
        <w:rPr>
          <w:rFonts w:ascii="Times New Roman" w:hAnsi="Times New Roman" w:cs="Times New Roman"/>
          <w:sz w:val="24"/>
          <w:szCs w:val="24"/>
          <w:highlight w:val="green"/>
        </w:rPr>
        <w:t>2)</w:t>
      </w:r>
      <w:r w:rsidRPr="00235449">
        <w:rPr>
          <w:rFonts w:ascii="Times New Roman" w:hAnsi="Times New Roman" w:cs="Times New Roman"/>
          <w:sz w:val="24"/>
          <w:szCs w:val="24"/>
        </w:rPr>
        <w:t>.</w:t>
      </w:r>
      <w:ins w:id="11" w:author="Jose Augusto Zevallos Ruiz" w:date="2025-05-29T20:40:00Z">
        <w:r w:rsidR="00955BA5">
          <w:rPr>
            <w:rFonts w:ascii="Times New Roman" w:hAnsi="Times New Roman" w:cs="Times New Roman"/>
            <w:sz w:val="24"/>
            <w:szCs w:val="24"/>
          </w:rPr>
          <w:t xml:space="preserve"> RAIN4PE</w:t>
        </w:r>
      </w:ins>
    </w:p>
    <w:p w14:paraId="145A07A7"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Temperatura</w:t>
      </w:r>
    </w:p>
    <w:p w14:paraId="5CE45A7F" w14:textId="2FDF647C" w:rsidR="008120FA" w:rsidRPr="0079474E" w:rsidRDefault="008120FA" w:rsidP="008120FA">
      <w:pPr>
        <w:spacing w:line="360" w:lineRule="auto"/>
        <w:jc w:val="both"/>
        <w:rPr>
          <w:rFonts w:ascii="Times New Roman" w:hAnsi="Times New Roman" w:cs="Times New Roman"/>
          <w:sz w:val="24"/>
          <w:szCs w:val="24"/>
        </w:rPr>
      </w:pPr>
      <w:r w:rsidRPr="0079474E">
        <w:rPr>
          <w:rFonts w:ascii="Times New Roman" w:hAnsi="Times New Roman" w:cs="Times New Roman"/>
          <w:sz w:val="24"/>
          <w:szCs w:val="24"/>
        </w:rPr>
        <w:t>La temperatura</w:t>
      </w:r>
      <w:r w:rsidR="00D538CA">
        <w:rPr>
          <w:rFonts w:ascii="Times New Roman" w:hAnsi="Times New Roman" w:cs="Times New Roman"/>
          <w:sz w:val="24"/>
          <w:szCs w:val="24"/>
        </w:rPr>
        <w:t xml:space="preserve"> mide el nivel de energía térmica de un sistema, medido en unidades como </w:t>
      </w:r>
      <w:r w:rsidR="00D538CA" w:rsidRPr="00D538CA">
        <w:rPr>
          <w:rFonts w:ascii="Times New Roman" w:hAnsi="Times New Roman" w:cs="Times New Roman"/>
          <w:sz w:val="24"/>
          <w:szCs w:val="24"/>
        </w:rPr>
        <w:t>grados Celsius (°C), Kelvin (K) o Fahrenheit (°F).</w:t>
      </w:r>
      <w:r w:rsidRPr="0079474E">
        <w:rPr>
          <w:rFonts w:ascii="Times New Roman" w:hAnsi="Times New Roman" w:cs="Times New Roman"/>
          <w:sz w:val="24"/>
          <w:szCs w:val="24"/>
        </w:rPr>
        <w:t xml:space="preserve"> Se utiliza principalmente para estimar la evapotranspiración, que representa la pérdida de agua por evaporación del suelo</w:t>
      </w:r>
      <w:r w:rsidR="00D538CA">
        <w:rPr>
          <w:rFonts w:ascii="Times New Roman" w:hAnsi="Times New Roman" w:cs="Times New Roman"/>
          <w:sz w:val="24"/>
          <w:szCs w:val="24"/>
        </w:rPr>
        <w:t>.</w:t>
      </w:r>
      <w:r w:rsidR="00C2208C">
        <w:rPr>
          <w:rFonts w:ascii="Times New Roman" w:hAnsi="Times New Roman" w:cs="Times New Roman"/>
          <w:sz w:val="24"/>
          <w:szCs w:val="24"/>
        </w:rPr>
        <w:t xml:space="preserve"> </w:t>
      </w:r>
      <w:r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13</w:t>
      </w:r>
      <w:r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ins w:id="12" w:author="Jose Augusto Zevallos Ruiz" w:date="2025-05-29T20:40:00Z">
        <w:r w:rsidR="00955BA5">
          <w:rPr>
            <w:rFonts w:ascii="Times New Roman" w:hAnsi="Times New Roman" w:cs="Times New Roman"/>
            <w:sz w:val="24"/>
            <w:szCs w:val="24"/>
          </w:rPr>
          <w:t xml:space="preserve"> PISCO</w:t>
        </w:r>
      </w:ins>
    </w:p>
    <w:p w14:paraId="3F70A941" w14:textId="77777777" w:rsidR="008120FA" w:rsidRDefault="008120FA" w:rsidP="008120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Caudal</w:t>
      </w:r>
    </w:p>
    <w:p w14:paraId="601A0AC3" w14:textId="50F31E9B" w:rsidR="008120FA" w:rsidRPr="00235449" w:rsidRDefault="00D538CA" w:rsidP="008120FA">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120FA" w:rsidRPr="00235449">
        <w:rPr>
          <w:rFonts w:ascii="Times New Roman" w:hAnsi="Times New Roman" w:cs="Times New Roman"/>
          <w:sz w:val="24"/>
          <w:szCs w:val="24"/>
        </w:rPr>
        <w:t>epresenta el volumen de agua que fluye a través de una sección transversal de un río por unidad de tiempo, expresado comúnmente en metros cúbicos por segundo (m³/s</w:t>
      </w:r>
      <w:r w:rsidR="008120FA" w:rsidRPr="00C2208C">
        <w:rPr>
          <w:rFonts w:ascii="Times New Roman" w:hAnsi="Times New Roman" w:cs="Times New Roman"/>
          <w:sz w:val="24"/>
          <w:szCs w:val="24"/>
          <w:highlight w:val="green"/>
        </w:rPr>
        <w:t xml:space="preserve">) (fuente </w:t>
      </w:r>
      <w:r w:rsidR="00AC4288">
        <w:rPr>
          <w:rFonts w:ascii="Times New Roman" w:hAnsi="Times New Roman" w:cs="Times New Roman"/>
          <w:sz w:val="24"/>
          <w:szCs w:val="24"/>
          <w:highlight w:val="green"/>
        </w:rPr>
        <w:t>14</w:t>
      </w:r>
      <w:r w:rsidR="008120FA"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r w:rsidR="008120FA" w:rsidRPr="00235449">
        <w:rPr>
          <w:rFonts w:ascii="Times New Roman" w:hAnsi="Times New Roman" w:cs="Times New Roman"/>
          <w:sz w:val="24"/>
          <w:szCs w:val="24"/>
        </w:rPr>
        <w:t xml:space="preserve"> </w:t>
      </w:r>
      <w:r>
        <w:rPr>
          <w:rFonts w:ascii="Times New Roman" w:hAnsi="Times New Roman" w:cs="Times New Roman"/>
          <w:sz w:val="24"/>
          <w:szCs w:val="24"/>
        </w:rPr>
        <w:t>En modelos hidrológicos es utilizado</w:t>
      </w:r>
      <w:r w:rsidR="008120FA" w:rsidRPr="00235449">
        <w:rPr>
          <w:rFonts w:ascii="Times New Roman" w:hAnsi="Times New Roman" w:cs="Times New Roman"/>
          <w:sz w:val="24"/>
          <w:szCs w:val="24"/>
        </w:rPr>
        <w:t xml:space="preserve"> para comparar los resultados simulados con los datos reales y validar el comportamiento de</w:t>
      </w:r>
      <w:r>
        <w:rPr>
          <w:rFonts w:ascii="Times New Roman" w:hAnsi="Times New Roman" w:cs="Times New Roman"/>
          <w:sz w:val="24"/>
          <w:szCs w:val="24"/>
        </w:rPr>
        <w:t xml:space="preserve"> la cuenca o rio</w:t>
      </w:r>
      <w:r w:rsidR="008120FA">
        <w:rPr>
          <w:rFonts w:ascii="Times New Roman" w:hAnsi="Times New Roman" w:cs="Times New Roman"/>
          <w:sz w:val="24"/>
          <w:szCs w:val="24"/>
        </w:rPr>
        <w:t xml:space="preserve"> </w:t>
      </w:r>
      <w:r w:rsidR="008120FA" w:rsidRPr="00C2208C">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15</w:t>
      </w:r>
      <w:r w:rsidR="008120FA" w:rsidRPr="00C2208C">
        <w:rPr>
          <w:rFonts w:ascii="Times New Roman" w:hAnsi="Times New Roman" w:cs="Times New Roman"/>
          <w:sz w:val="24"/>
          <w:szCs w:val="24"/>
          <w:highlight w:val="green"/>
        </w:rPr>
        <w:t>)</w:t>
      </w:r>
      <w:r w:rsidR="00C2208C">
        <w:rPr>
          <w:rFonts w:ascii="Times New Roman" w:hAnsi="Times New Roman" w:cs="Times New Roman"/>
          <w:sz w:val="24"/>
          <w:szCs w:val="24"/>
        </w:rPr>
        <w:t>.</w:t>
      </w:r>
    </w:p>
    <w:p w14:paraId="561B525D" w14:textId="77777777" w:rsidR="004263F7" w:rsidRPr="009229B6" w:rsidRDefault="004263F7" w:rsidP="008A32F6">
      <w:pPr>
        <w:spacing w:line="360" w:lineRule="auto"/>
        <w:jc w:val="center"/>
        <w:rPr>
          <w:rFonts w:ascii="Times New Roman" w:hAnsi="Times New Roman" w:cs="Times New Roman"/>
          <w:b/>
          <w:bCs/>
          <w:sz w:val="24"/>
          <w:szCs w:val="24"/>
        </w:rPr>
      </w:pPr>
      <w:r w:rsidRPr="009229B6">
        <w:rPr>
          <w:rFonts w:ascii="Times New Roman" w:hAnsi="Times New Roman" w:cs="Times New Roman"/>
          <w:b/>
          <w:bCs/>
          <w:sz w:val="24"/>
          <w:szCs w:val="24"/>
        </w:rPr>
        <w:t>METODOLOGIA</w:t>
      </w:r>
    </w:p>
    <w:p w14:paraId="005722C8" w14:textId="0453C940" w:rsidR="00E7430B" w:rsidRDefault="00E7430B" w:rsidP="004263F7">
      <w:pPr>
        <w:spacing w:line="360" w:lineRule="auto"/>
        <w:jc w:val="both"/>
        <w:rPr>
          <w:rFonts w:ascii="Times New Roman" w:hAnsi="Times New Roman" w:cs="Times New Roman"/>
          <w:sz w:val="24"/>
          <w:szCs w:val="24"/>
        </w:rPr>
      </w:pPr>
      <w:r w:rsidRPr="006419B0">
        <w:rPr>
          <w:rFonts w:ascii="Times New Roman" w:hAnsi="Times New Roman" w:cs="Times New Roman"/>
          <w:sz w:val="24"/>
          <w:szCs w:val="24"/>
          <w:highlight w:val="cyan"/>
        </w:rPr>
        <w:t xml:space="preserve">Esta investigación busca </w:t>
      </w:r>
      <w:r w:rsidR="00B41626" w:rsidRPr="006419B0">
        <w:rPr>
          <w:rFonts w:ascii="Times New Roman" w:hAnsi="Times New Roman" w:cs="Times New Roman"/>
          <w:sz w:val="24"/>
          <w:szCs w:val="24"/>
          <w:highlight w:val="cyan"/>
        </w:rPr>
        <w:t>calibrar</w:t>
      </w:r>
      <w:r w:rsidRPr="006419B0">
        <w:rPr>
          <w:rFonts w:ascii="Times New Roman" w:hAnsi="Times New Roman" w:cs="Times New Roman"/>
          <w:sz w:val="24"/>
          <w:szCs w:val="24"/>
          <w:highlight w:val="cyan"/>
        </w:rPr>
        <w:t xml:space="preserve"> un modelo hidrológico replicable </w:t>
      </w:r>
      <w:r w:rsidR="00397BE3" w:rsidRPr="006419B0">
        <w:rPr>
          <w:rFonts w:ascii="Times New Roman" w:hAnsi="Times New Roman" w:cs="Times New Roman"/>
          <w:sz w:val="24"/>
          <w:szCs w:val="24"/>
          <w:highlight w:val="cyan"/>
        </w:rPr>
        <w:t xml:space="preserve">utilizando </w:t>
      </w:r>
      <w:r w:rsidR="004E7D07" w:rsidRPr="006419B0">
        <w:rPr>
          <w:rFonts w:ascii="Times New Roman" w:hAnsi="Times New Roman" w:cs="Times New Roman"/>
          <w:sz w:val="24"/>
          <w:szCs w:val="24"/>
          <w:highlight w:val="cyan"/>
        </w:rPr>
        <w:t>datos observados</w:t>
      </w:r>
      <w:r w:rsidR="00EC75DB" w:rsidRPr="006419B0">
        <w:rPr>
          <w:rFonts w:ascii="Times New Roman" w:hAnsi="Times New Roman" w:cs="Times New Roman"/>
          <w:sz w:val="24"/>
          <w:szCs w:val="24"/>
          <w:highlight w:val="cyan"/>
        </w:rPr>
        <w:t xml:space="preserve">, </w:t>
      </w:r>
      <w:r w:rsidR="006419B0" w:rsidRPr="006419B0">
        <w:rPr>
          <w:rFonts w:ascii="Times New Roman" w:hAnsi="Times New Roman" w:cs="Times New Roman"/>
          <w:sz w:val="24"/>
          <w:szCs w:val="24"/>
          <w:highlight w:val="cyan"/>
        </w:rPr>
        <w:t xml:space="preserve">en donde </w:t>
      </w:r>
      <w:r w:rsidR="00792466">
        <w:rPr>
          <w:rFonts w:ascii="Times New Roman" w:hAnsi="Times New Roman" w:cs="Times New Roman"/>
          <w:sz w:val="24"/>
          <w:szCs w:val="24"/>
          <w:highlight w:val="cyan"/>
        </w:rPr>
        <w:t>la</w:t>
      </w:r>
      <w:r w:rsidR="00792466" w:rsidRPr="006419B0">
        <w:rPr>
          <w:rFonts w:ascii="Times New Roman" w:hAnsi="Times New Roman" w:cs="Times New Roman"/>
          <w:sz w:val="24"/>
          <w:szCs w:val="24"/>
          <w:highlight w:val="cyan"/>
        </w:rPr>
        <w:t xml:space="preserve"> falta de datos </w:t>
      </w:r>
      <w:r w:rsidR="00792466">
        <w:rPr>
          <w:rFonts w:ascii="Times New Roman" w:hAnsi="Times New Roman" w:cs="Times New Roman"/>
          <w:sz w:val="24"/>
          <w:szCs w:val="24"/>
          <w:highlight w:val="cyan"/>
        </w:rPr>
        <w:t xml:space="preserve">de variables </w:t>
      </w:r>
      <w:r w:rsidR="00792466" w:rsidRPr="006419B0">
        <w:rPr>
          <w:rFonts w:ascii="Times New Roman" w:hAnsi="Times New Roman" w:cs="Times New Roman"/>
          <w:sz w:val="24"/>
          <w:szCs w:val="24"/>
          <w:highlight w:val="cyan"/>
        </w:rPr>
        <w:t>será</w:t>
      </w:r>
      <w:r w:rsidR="006419B0" w:rsidRPr="006419B0">
        <w:rPr>
          <w:rFonts w:ascii="Times New Roman" w:hAnsi="Times New Roman" w:cs="Times New Roman"/>
          <w:sz w:val="24"/>
          <w:szCs w:val="24"/>
          <w:highlight w:val="cyan"/>
        </w:rPr>
        <w:t xml:space="preserve"> </w:t>
      </w:r>
      <w:r w:rsidR="001674ED" w:rsidRPr="006419B0">
        <w:rPr>
          <w:rFonts w:ascii="Times New Roman" w:hAnsi="Times New Roman" w:cs="Times New Roman"/>
          <w:sz w:val="24"/>
          <w:szCs w:val="24"/>
          <w:highlight w:val="cyan"/>
        </w:rPr>
        <w:t>completad</w:t>
      </w:r>
      <w:r w:rsidR="001674ED">
        <w:rPr>
          <w:rFonts w:ascii="Times New Roman" w:hAnsi="Times New Roman" w:cs="Times New Roman"/>
          <w:sz w:val="24"/>
          <w:szCs w:val="24"/>
          <w:highlight w:val="cyan"/>
        </w:rPr>
        <w:t>a</w:t>
      </w:r>
      <w:r w:rsidR="006419B0" w:rsidRPr="006419B0">
        <w:rPr>
          <w:rFonts w:ascii="Times New Roman" w:hAnsi="Times New Roman" w:cs="Times New Roman"/>
          <w:sz w:val="24"/>
          <w:szCs w:val="24"/>
          <w:highlight w:val="cyan"/>
        </w:rPr>
        <w:t xml:space="preserve"> mediante técnicas de inteligencia artificial, con el fin de evaluar escenarios futuros en contextos de alta incertidumbre hidrometeorológica.</w:t>
      </w:r>
    </w:p>
    <w:p w14:paraId="6454DB5F" w14:textId="786A4DDA" w:rsidR="00792466" w:rsidRDefault="00792466" w:rsidP="004263F7">
      <w:pPr>
        <w:spacing w:line="360" w:lineRule="auto"/>
        <w:jc w:val="both"/>
        <w:rPr>
          <w:rFonts w:ascii="Times New Roman" w:hAnsi="Times New Roman" w:cs="Times New Roman"/>
          <w:sz w:val="24"/>
          <w:szCs w:val="24"/>
        </w:rPr>
      </w:pPr>
      <w:r>
        <w:rPr>
          <w:rFonts w:ascii="Times New Roman" w:hAnsi="Times New Roman" w:cs="Times New Roman"/>
          <w:sz w:val="24"/>
          <w:szCs w:val="24"/>
        </w:rPr>
        <w:t>Esta metodología constara de tres partes recolección de variables hidrometeorológicas y topográficas, creación del modelo hidrológico y finalmente la calibración del modelo hidrológico.</w:t>
      </w:r>
    </w:p>
    <w:p w14:paraId="6F71102D" w14:textId="624E229E" w:rsidR="00BD02D0" w:rsidRDefault="00792466"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l</w:t>
      </w:r>
      <w:r w:rsidR="00367749" w:rsidRPr="00367749">
        <w:rPr>
          <w:rFonts w:ascii="Times New Roman" w:hAnsi="Times New Roman" w:cs="Times New Roman"/>
          <w:sz w:val="24"/>
          <w:szCs w:val="24"/>
        </w:rPr>
        <w:t xml:space="preserve">as variables hidrometeorológicas, como la precipitación y la temperatura, fueron utilizadas como datos de entrada para el modelo hidrológico. Los caudales, por su parte, se emplearon como referencia para la calibración del modelo, asumiéndose como valores reales con los que se compararon </w:t>
      </w:r>
      <w:r w:rsidR="00367749">
        <w:rPr>
          <w:rFonts w:ascii="Times New Roman" w:hAnsi="Times New Roman" w:cs="Times New Roman"/>
          <w:sz w:val="24"/>
          <w:szCs w:val="24"/>
        </w:rPr>
        <w:t xml:space="preserve">los caudales obtenidos en el modelo </w:t>
      </w:r>
      <w:r>
        <w:rPr>
          <w:rFonts w:ascii="Times New Roman" w:hAnsi="Times New Roman" w:cs="Times New Roman"/>
          <w:sz w:val="24"/>
          <w:szCs w:val="24"/>
        </w:rPr>
        <w:t>hidrológico</w:t>
      </w:r>
      <w:r w:rsidR="00BA2E03">
        <w:rPr>
          <w:rFonts w:ascii="Times New Roman" w:hAnsi="Times New Roman" w:cs="Times New Roman"/>
          <w:sz w:val="24"/>
          <w:szCs w:val="24"/>
        </w:rPr>
        <w:t xml:space="preserve"> </w:t>
      </w:r>
      <w:r w:rsidR="00890AE5"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 xml:space="preserve"> 1</w:t>
      </w:r>
      <w:r w:rsidR="00AC4288">
        <w:rPr>
          <w:rFonts w:ascii="Times New Roman" w:hAnsi="Times New Roman" w:cs="Times New Roman"/>
          <w:sz w:val="24"/>
          <w:szCs w:val="24"/>
          <w:highlight w:val="green"/>
        </w:rPr>
        <w:t>6</w:t>
      </w:r>
      <w:r w:rsidR="00890AE5" w:rsidRPr="00C2208C">
        <w:rPr>
          <w:rFonts w:ascii="Times New Roman" w:hAnsi="Times New Roman" w:cs="Times New Roman"/>
          <w:sz w:val="24"/>
          <w:szCs w:val="24"/>
          <w:highlight w:val="green"/>
        </w:rPr>
        <w:t>)</w:t>
      </w:r>
      <w:r w:rsidR="00890AE5">
        <w:rPr>
          <w:rFonts w:ascii="Times New Roman" w:hAnsi="Times New Roman" w:cs="Times New Roman"/>
          <w:sz w:val="24"/>
          <w:szCs w:val="24"/>
        </w:rPr>
        <w:t xml:space="preserve">. </w:t>
      </w:r>
      <w:r w:rsidR="00367749" w:rsidRPr="00367749">
        <w:rPr>
          <w:rFonts w:ascii="Times New Roman" w:hAnsi="Times New Roman" w:cs="Times New Roman"/>
          <w:sz w:val="24"/>
          <w:szCs w:val="24"/>
        </w:rPr>
        <w:t xml:space="preserve">Por un lado, las variables climáticas consideradas incluyen la temperatura del aire, la humedad relativa y la precipitación; por otro lado, las </w:t>
      </w:r>
      <w:r w:rsidR="00367749" w:rsidRPr="00367749">
        <w:rPr>
          <w:rFonts w:ascii="Times New Roman" w:hAnsi="Times New Roman" w:cs="Times New Roman"/>
          <w:sz w:val="24"/>
          <w:szCs w:val="24"/>
        </w:rPr>
        <w:lastRenderedPageBreak/>
        <w:t>variables hidrológicas comprenden el caudal, el contenido de humedad del suelo y la calidad del agua</w:t>
      </w:r>
      <w:r w:rsidR="00367749" w:rsidRPr="00C2208C">
        <w:rPr>
          <w:rFonts w:ascii="Times New Roman" w:hAnsi="Times New Roman" w:cs="Times New Roman"/>
          <w:sz w:val="24"/>
          <w:szCs w:val="24"/>
          <w:highlight w:val="green"/>
        </w:rPr>
        <w:t xml:space="preserve"> (</w:t>
      </w:r>
      <w:r w:rsidR="00890AE5" w:rsidRPr="00C2208C">
        <w:rPr>
          <w:rFonts w:ascii="Times New Roman" w:hAnsi="Times New Roman" w:cs="Times New Roman"/>
          <w:sz w:val="24"/>
          <w:szCs w:val="24"/>
          <w:highlight w:val="green"/>
        </w:rPr>
        <w:t>fuente</w:t>
      </w:r>
      <w:r w:rsidR="00CE56FF" w:rsidRPr="00C2208C">
        <w:rPr>
          <w:rFonts w:ascii="Times New Roman" w:hAnsi="Times New Roman" w:cs="Times New Roman"/>
          <w:sz w:val="24"/>
          <w:szCs w:val="24"/>
          <w:highlight w:val="green"/>
        </w:rPr>
        <w:t xml:space="preserve"> 1</w:t>
      </w:r>
      <w:r w:rsidR="00AC4288">
        <w:rPr>
          <w:rFonts w:ascii="Times New Roman" w:hAnsi="Times New Roman" w:cs="Times New Roman"/>
          <w:sz w:val="24"/>
          <w:szCs w:val="24"/>
          <w:highlight w:val="green"/>
        </w:rPr>
        <w:t>7</w:t>
      </w:r>
      <w:r w:rsidR="00890AE5" w:rsidRPr="00C2208C">
        <w:rPr>
          <w:rFonts w:ascii="Times New Roman" w:hAnsi="Times New Roman" w:cs="Times New Roman"/>
          <w:sz w:val="24"/>
          <w:szCs w:val="24"/>
          <w:highlight w:val="green"/>
        </w:rPr>
        <w:t>)</w:t>
      </w:r>
      <w:r w:rsidR="00890AE5">
        <w:rPr>
          <w:rFonts w:ascii="Times New Roman" w:hAnsi="Times New Roman" w:cs="Times New Roman"/>
          <w:sz w:val="24"/>
          <w:szCs w:val="24"/>
        </w:rPr>
        <w:t xml:space="preserve">. </w:t>
      </w:r>
    </w:p>
    <w:p w14:paraId="22DAA377" w14:textId="2B42CC18" w:rsidR="00103AFB" w:rsidRDefault="004E7D07"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obstante, </w:t>
      </w:r>
      <w:r w:rsidR="00890AE5">
        <w:rPr>
          <w:rFonts w:ascii="Times New Roman" w:hAnsi="Times New Roman" w:cs="Times New Roman"/>
          <w:sz w:val="24"/>
          <w:szCs w:val="24"/>
        </w:rPr>
        <w:t xml:space="preserve">debido a factores externos como </w:t>
      </w:r>
      <w:r w:rsidR="003D07A9">
        <w:rPr>
          <w:rFonts w:ascii="Times New Roman" w:hAnsi="Times New Roman" w:cs="Times New Roman"/>
          <w:sz w:val="24"/>
          <w:szCs w:val="24"/>
        </w:rPr>
        <w:t>huaicos o inundaciones,</w:t>
      </w:r>
      <w:r w:rsidR="00483E85">
        <w:rPr>
          <w:rFonts w:ascii="Times New Roman" w:hAnsi="Times New Roman" w:cs="Times New Roman"/>
          <w:sz w:val="24"/>
          <w:szCs w:val="24"/>
        </w:rPr>
        <w:t xml:space="preserve"> </w:t>
      </w:r>
      <w:r w:rsidR="003D07A9">
        <w:rPr>
          <w:rFonts w:ascii="Times New Roman" w:hAnsi="Times New Roman" w:cs="Times New Roman"/>
          <w:sz w:val="24"/>
          <w:szCs w:val="24"/>
        </w:rPr>
        <w:t>los datos recolectados</w:t>
      </w:r>
      <w:r w:rsidR="0038519E">
        <w:rPr>
          <w:rFonts w:ascii="Times New Roman" w:hAnsi="Times New Roman" w:cs="Times New Roman"/>
          <w:sz w:val="24"/>
          <w:szCs w:val="24"/>
        </w:rPr>
        <w:t xml:space="preserve"> por las estaciones </w:t>
      </w:r>
      <w:r w:rsidR="00EB1F0C">
        <w:rPr>
          <w:rFonts w:ascii="Times New Roman" w:hAnsi="Times New Roman" w:cs="Times New Roman"/>
          <w:sz w:val="24"/>
          <w:szCs w:val="24"/>
        </w:rPr>
        <w:t xml:space="preserve">hidrometeorológicas </w:t>
      </w:r>
      <w:r w:rsidR="0049776A">
        <w:rPr>
          <w:rFonts w:ascii="Times New Roman" w:hAnsi="Times New Roman" w:cs="Times New Roman"/>
          <w:sz w:val="24"/>
          <w:szCs w:val="24"/>
        </w:rPr>
        <w:t>tienen un alto nivel de incertidumbre</w:t>
      </w:r>
      <w:r w:rsidR="00367749">
        <w:rPr>
          <w:rFonts w:ascii="Times New Roman" w:hAnsi="Times New Roman" w:cs="Times New Roman"/>
          <w:sz w:val="24"/>
          <w:szCs w:val="24"/>
        </w:rPr>
        <w:t xml:space="preserve">, en </w:t>
      </w:r>
      <w:r w:rsidR="00F933D1">
        <w:rPr>
          <w:rFonts w:ascii="Times New Roman" w:hAnsi="Times New Roman" w:cs="Times New Roman"/>
          <w:sz w:val="24"/>
          <w:szCs w:val="24"/>
        </w:rPr>
        <w:t xml:space="preserve">consecuencia, estos datos </w:t>
      </w:r>
      <w:r w:rsidR="003D07A9">
        <w:rPr>
          <w:rFonts w:ascii="Times New Roman" w:hAnsi="Times New Roman" w:cs="Times New Roman"/>
          <w:sz w:val="24"/>
          <w:szCs w:val="24"/>
        </w:rPr>
        <w:t>deben ser sometidos a pruebas estadísticas para garantizar su veracidad</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(fuente 18</w:t>
      </w:r>
      <w:r w:rsidR="00AC4288">
        <w:rPr>
          <w:rFonts w:ascii="Times New Roman" w:hAnsi="Times New Roman" w:cs="Times New Roman"/>
          <w:sz w:val="24"/>
          <w:szCs w:val="24"/>
        </w:rPr>
        <w:t>)</w:t>
      </w:r>
      <w:r w:rsidR="003D07A9">
        <w:rPr>
          <w:rFonts w:ascii="Times New Roman" w:hAnsi="Times New Roman" w:cs="Times New Roman"/>
          <w:sz w:val="24"/>
          <w:szCs w:val="24"/>
        </w:rPr>
        <w:t>.</w:t>
      </w:r>
      <w:r w:rsidR="00F933D1">
        <w:rPr>
          <w:rFonts w:ascii="Times New Roman" w:hAnsi="Times New Roman" w:cs="Times New Roman"/>
          <w:sz w:val="24"/>
          <w:szCs w:val="24"/>
        </w:rPr>
        <w:t xml:space="preserve"> </w:t>
      </w:r>
      <w:r w:rsidR="00367749" w:rsidRPr="00367749">
        <w:rPr>
          <w:rFonts w:ascii="Times New Roman" w:hAnsi="Times New Roman" w:cs="Times New Roman"/>
          <w:sz w:val="24"/>
          <w:szCs w:val="24"/>
        </w:rPr>
        <w:t>Con el objetivo de garantizar la replicabilidad del modelo, se optó por utilizar datos de precipitación provenientes del producto grillado RAIN4PE (</w:t>
      </w:r>
      <w:proofErr w:type="spellStart"/>
      <w:r w:rsidR="00367749" w:rsidRPr="00367749">
        <w:rPr>
          <w:rFonts w:ascii="Times New Roman" w:hAnsi="Times New Roman" w:cs="Times New Roman"/>
          <w:sz w:val="24"/>
          <w:szCs w:val="24"/>
        </w:rPr>
        <w:t>Rainfall</w:t>
      </w:r>
      <w:proofErr w:type="spellEnd"/>
      <w:r w:rsidR="00367749" w:rsidRPr="00367749">
        <w:rPr>
          <w:rFonts w:ascii="Times New Roman" w:hAnsi="Times New Roman" w:cs="Times New Roman"/>
          <w:sz w:val="24"/>
          <w:szCs w:val="24"/>
        </w:rPr>
        <w:t xml:space="preserve"> </w:t>
      </w:r>
      <w:proofErr w:type="spellStart"/>
      <w:r w:rsidR="00367749" w:rsidRPr="00367749">
        <w:rPr>
          <w:rFonts w:ascii="Times New Roman" w:hAnsi="Times New Roman" w:cs="Times New Roman"/>
          <w:sz w:val="24"/>
          <w:szCs w:val="24"/>
        </w:rPr>
        <w:t>for</w:t>
      </w:r>
      <w:proofErr w:type="spellEnd"/>
      <w:r w:rsidR="00367749" w:rsidRPr="00367749">
        <w:rPr>
          <w:rFonts w:ascii="Times New Roman" w:hAnsi="Times New Roman" w:cs="Times New Roman"/>
          <w:sz w:val="24"/>
          <w:szCs w:val="24"/>
        </w:rPr>
        <w:t xml:space="preserve"> Perú and Ecuador), el cual proporciona información</w:t>
      </w:r>
      <w:r w:rsidR="00367749">
        <w:rPr>
          <w:rFonts w:ascii="Times New Roman" w:hAnsi="Times New Roman" w:cs="Times New Roman"/>
          <w:sz w:val="24"/>
          <w:szCs w:val="24"/>
        </w:rPr>
        <w:t xml:space="preserve"> de precipitación </w:t>
      </w:r>
      <w:r w:rsidR="00367749" w:rsidRPr="00367749">
        <w:rPr>
          <w:rFonts w:ascii="Times New Roman" w:hAnsi="Times New Roman" w:cs="Times New Roman"/>
          <w:sz w:val="24"/>
          <w:szCs w:val="24"/>
        </w:rPr>
        <w:t xml:space="preserve">para ambos países </w:t>
      </w:r>
      <w:r w:rsidR="00367749" w:rsidRPr="00AC4288">
        <w:rPr>
          <w:rFonts w:ascii="Times New Roman" w:hAnsi="Times New Roman" w:cs="Times New Roman"/>
          <w:sz w:val="24"/>
          <w:szCs w:val="24"/>
          <w:highlight w:val="green"/>
        </w:rPr>
        <w:t>(fuente 1</w:t>
      </w:r>
      <w:r w:rsidR="00AC4288" w:rsidRPr="00AC4288">
        <w:rPr>
          <w:rFonts w:ascii="Times New Roman" w:hAnsi="Times New Roman" w:cs="Times New Roman"/>
          <w:sz w:val="24"/>
          <w:szCs w:val="24"/>
          <w:highlight w:val="green"/>
        </w:rPr>
        <w:t>9</w:t>
      </w:r>
      <w:r w:rsidR="00367749" w:rsidRPr="00367749">
        <w:rPr>
          <w:rFonts w:ascii="Times New Roman" w:hAnsi="Times New Roman" w:cs="Times New Roman"/>
          <w:sz w:val="24"/>
          <w:szCs w:val="24"/>
        </w:rPr>
        <w:t>)</w:t>
      </w:r>
      <w:r w:rsidR="00367749">
        <w:rPr>
          <w:rFonts w:ascii="Times New Roman" w:hAnsi="Times New Roman" w:cs="Times New Roman"/>
          <w:sz w:val="24"/>
          <w:szCs w:val="24"/>
        </w:rPr>
        <w:t>.</w:t>
      </w:r>
      <w:r w:rsidR="00522504">
        <w:rPr>
          <w:rFonts w:ascii="Times New Roman" w:hAnsi="Times New Roman" w:cs="Times New Roman"/>
          <w:sz w:val="24"/>
          <w:szCs w:val="24"/>
        </w:rPr>
        <w:t xml:space="preserve"> </w:t>
      </w:r>
      <w:r w:rsidR="00367749">
        <w:rPr>
          <w:rFonts w:ascii="Times New Roman" w:hAnsi="Times New Roman" w:cs="Times New Roman"/>
          <w:sz w:val="24"/>
          <w:szCs w:val="24"/>
        </w:rPr>
        <w:t>E</w:t>
      </w:r>
      <w:r w:rsidR="00367749" w:rsidRPr="00367749">
        <w:rPr>
          <w:rFonts w:ascii="Times New Roman" w:hAnsi="Times New Roman" w:cs="Times New Roman"/>
          <w:sz w:val="24"/>
          <w:szCs w:val="24"/>
        </w:rPr>
        <w:t xml:space="preserve">ste producto ha demostrado ser más confiable y preciso que otros productos de precipitación como ERA5, CHIRP, CHIRPS, MSWEP y PISCO </w:t>
      </w:r>
      <w:r w:rsidR="00367749"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20</w:t>
      </w:r>
      <w:r w:rsidR="00367749" w:rsidRPr="00AC4288">
        <w:rPr>
          <w:rFonts w:ascii="Times New Roman" w:hAnsi="Times New Roman" w:cs="Times New Roman"/>
          <w:sz w:val="24"/>
          <w:szCs w:val="24"/>
          <w:highlight w:val="green"/>
        </w:rPr>
        <w:t>).</w:t>
      </w:r>
      <w:r w:rsidR="00367749" w:rsidRPr="00367749">
        <w:rPr>
          <w:rFonts w:ascii="Times New Roman" w:hAnsi="Times New Roman" w:cs="Times New Roman"/>
          <w:sz w:val="24"/>
          <w:szCs w:val="24"/>
        </w:rPr>
        <w:t xml:space="preserve"> Además, su utilidad no se limita únicamente a los modelos hidrológicos, ya que también resulta eficaz para evaluar sequías a corto y largo plazo, </w:t>
      </w:r>
      <w:r w:rsidR="00792466">
        <w:rPr>
          <w:rFonts w:ascii="Times New Roman" w:hAnsi="Times New Roman" w:cs="Times New Roman"/>
          <w:sz w:val="24"/>
          <w:szCs w:val="24"/>
        </w:rPr>
        <w:t>apoyando la</w:t>
      </w:r>
      <w:r w:rsidR="00367749" w:rsidRPr="00367749">
        <w:rPr>
          <w:rFonts w:ascii="Times New Roman" w:hAnsi="Times New Roman" w:cs="Times New Roman"/>
          <w:sz w:val="24"/>
          <w:szCs w:val="24"/>
        </w:rPr>
        <w:t xml:space="preserve"> gestión sostenible de los recursos hídricos en Perú y Ecuador</w:t>
      </w:r>
      <w:r w:rsidR="00367749">
        <w:rPr>
          <w:rFonts w:ascii="Times New Roman" w:hAnsi="Times New Roman" w:cs="Times New Roman"/>
          <w:sz w:val="24"/>
          <w:szCs w:val="24"/>
        </w:rPr>
        <w:t xml:space="preserve"> </w:t>
      </w:r>
      <w:r w:rsidR="00367749"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21</w:t>
      </w:r>
      <w:r w:rsidR="00367749" w:rsidRPr="00AC4288">
        <w:rPr>
          <w:rFonts w:ascii="Times New Roman" w:hAnsi="Times New Roman" w:cs="Times New Roman"/>
          <w:sz w:val="24"/>
          <w:szCs w:val="24"/>
          <w:highlight w:val="green"/>
        </w:rPr>
        <w:t>).</w:t>
      </w:r>
    </w:p>
    <w:p w14:paraId="2F3979C4" w14:textId="66464E90" w:rsidR="0056758C" w:rsidRDefault="0056758C" w:rsidP="00443965">
      <w:pPr>
        <w:spacing w:line="360" w:lineRule="auto"/>
        <w:jc w:val="both"/>
        <w:rPr>
          <w:rFonts w:ascii="Times New Roman" w:hAnsi="Times New Roman" w:cs="Times New Roman"/>
          <w:sz w:val="24"/>
          <w:szCs w:val="24"/>
        </w:rPr>
      </w:pPr>
      <w:r w:rsidRPr="0056758C">
        <w:rPr>
          <w:rFonts w:ascii="Times New Roman" w:hAnsi="Times New Roman" w:cs="Times New Roman"/>
          <w:sz w:val="24"/>
          <w:szCs w:val="24"/>
        </w:rPr>
        <w:t>Este conjunto de datos se ha generado mediante la combinación de diversas fuentes de información sobre la precipitación, incluyendo datos satelitales del producto CHIRP (</w:t>
      </w:r>
      <w:proofErr w:type="spellStart"/>
      <w:r w:rsidRPr="0056758C">
        <w:rPr>
          <w:rFonts w:ascii="Times New Roman" w:hAnsi="Times New Roman" w:cs="Times New Roman"/>
          <w:sz w:val="24"/>
          <w:szCs w:val="24"/>
        </w:rPr>
        <w:t>Climate</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Hazards</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Group</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InfraRed</w:t>
      </w:r>
      <w:proofErr w:type="spellEnd"/>
      <w:r w:rsidRPr="0056758C">
        <w:rPr>
          <w:rFonts w:ascii="Times New Roman" w:hAnsi="Times New Roman" w:cs="Times New Roman"/>
          <w:sz w:val="24"/>
          <w:szCs w:val="24"/>
        </w:rPr>
        <w:t xml:space="preserve"> </w:t>
      </w:r>
      <w:proofErr w:type="spellStart"/>
      <w:r w:rsidRPr="0056758C">
        <w:rPr>
          <w:rFonts w:ascii="Times New Roman" w:hAnsi="Times New Roman" w:cs="Times New Roman"/>
          <w:sz w:val="24"/>
          <w:szCs w:val="24"/>
        </w:rPr>
        <w:t>Precipitation</w:t>
      </w:r>
      <w:proofErr w:type="spellEnd"/>
      <w:r w:rsidRPr="0056758C">
        <w:rPr>
          <w:rFonts w:ascii="Times New Roman" w:hAnsi="Times New Roman" w:cs="Times New Roman"/>
          <w:sz w:val="24"/>
          <w:szCs w:val="24"/>
        </w:rPr>
        <w:t xml:space="preserve">), reanálisis de ERA5 y datos de precipitación ajustados por elevación del terreno, utilizando para ello técnicas de aprendizaje automático como la regresión mediante </w:t>
      </w:r>
      <w:proofErr w:type="spellStart"/>
      <w:r w:rsidRPr="0056758C">
        <w:rPr>
          <w:rFonts w:ascii="Times New Roman" w:hAnsi="Times New Roman" w:cs="Times New Roman"/>
          <w:sz w:val="24"/>
          <w:szCs w:val="24"/>
        </w:rPr>
        <w:t>Random</w:t>
      </w:r>
      <w:proofErr w:type="spellEnd"/>
      <w:r w:rsidRPr="0056758C">
        <w:rPr>
          <w:rFonts w:ascii="Times New Roman" w:hAnsi="Times New Roman" w:cs="Times New Roman"/>
          <w:sz w:val="24"/>
          <w:szCs w:val="24"/>
        </w:rPr>
        <w:t xml:space="preserve"> Forest</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22</w:t>
      </w:r>
      <w:r w:rsidR="00AC4288" w:rsidRPr="00AC4288">
        <w:rPr>
          <w:rFonts w:ascii="Times New Roman" w:hAnsi="Times New Roman" w:cs="Times New Roman"/>
          <w:sz w:val="24"/>
          <w:szCs w:val="24"/>
          <w:highlight w:val="green"/>
        </w:rPr>
        <w:t>).</w:t>
      </w:r>
      <w:r w:rsidR="00AC4288">
        <w:rPr>
          <w:rFonts w:ascii="Times New Roman" w:hAnsi="Times New Roman" w:cs="Times New Roman"/>
          <w:sz w:val="24"/>
          <w:szCs w:val="24"/>
        </w:rPr>
        <w:t xml:space="preserve"> </w:t>
      </w:r>
      <w:r w:rsidRPr="0056758C">
        <w:rPr>
          <w:rFonts w:ascii="Times New Roman" w:hAnsi="Times New Roman" w:cs="Times New Roman"/>
          <w:sz w:val="24"/>
          <w:szCs w:val="24"/>
        </w:rPr>
        <w:t>Además, este producto aprovecha al máximo las observaciones in situ disponibles, integrándolas para mejorar su precisión</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23</w:t>
      </w:r>
      <w:r w:rsidR="00AC4288" w:rsidRPr="00AC4288">
        <w:rPr>
          <w:rFonts w:ascii="Times New Roman" w:hAnsi="Times New Roman" w:cs="Times New Roman"/>
          <w:sz w:val="24"/>
          <w:szCs w:val="24"/>
          <w:highlight w:val="green"/>
        </w:rPr>
        <w:t>).</w:t>
      </w:r>
      <w:r w:rsidR="00AC4288">
        <w:rPr>
          <w:rFonts w:ascii="Times New Roman" w:hAnsi="Times New Roman" w:cs="Times New Roman"/>
          <w:sz w:val="24"/>
          <w:szCs w:val="24"/>
        </w:rPr>
        <w:t xml:space="preserve"> </w:t>
      </w:r>
      <w:r w:rsidRPr="0056758C">
        <w:rPr>
          <w:rFonts w:ascii="Times New Roman" w:hAnsi="Times New Roman" w:cs="Times New Roman"/>
          <w:sz w:val="24"/>
          <w:szCs w:val="24"/>
        </w:rPr>
        <w:t>Asimismo, incorpora datos de caudal con el fin de corregir la subestimación de la precipitación en zonas de páramo y cuencas de alta montaña, donde las condiciones topográficas suelen dificultar una estimación precisa</w:t>
      </w:r>
      <w:r>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24</w:t>
      </w:r>
      <w:r w:rsidR="00AC4288" w:rsidRPr="00AC4288">
        <w:rPr>
          <w:rFonts w:ascii="Times New Roman" w:hAnsi="Times New Roman" w:cs="Times New Roman"/>
          <w:sz w:val="24"/>
          <w:szCs w:val="24"/>
          <w:highlight w:val="green"/>
        </w:rPr>
        <w:t>).</w:t>
      </w:r>
    </w:p>
    <w:p w14:paraId="7CB0796A" w14:textId="42D382C0" w:rsidR="002D2ABC" w:rsidRDefault="002D2ABC" w:rsidP="004439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w:t>
      </w:r>
      <w:r w:rsidR="00BE2F1A">
        <w:rPr>
          <w:rFonts w:ascii="Times New Roman" w:hAnsi="Times New Roman" w:cs="Times New Roman"/>
          <w:sz w:val="24"/>
          <w:szCs w:val="24"/>
        </w:rPr>
        <w:t xml:space="preserve">para la variable temperatura se seleccionaron los productos </w:t>
      </w:r>
      <w:r w:rsidR="00833710">
        <w:rPr>
          <w:rFonts w:ascii="Times New Roman" w:hAnsi="Times New Roman" w:cs="Times New Roman"/>
          <w:sz w:val="24"/>
          <w:szCs w:val="24"/>
        </w:rPr>
        <w:t xml:space="preserve">de </w:t>
      </w:r>
      <w:proofErr w:type="spellStart"/>
      <w:r w:rsidR="00F00A95">
        <w:rPr>
          <w:rFonts w:ascii="Times New Roman" w:hAnsi="Times New Roman" w:cs="Times New Roman"/>
          <w:sz w:val="24"/>
          <w:szCs w:val="24"/>
        </w:rPr>
        <w:t>PisCot</w:t>
      </w:r>
      <w:proofErr w:type="spellEnd"/>
      <w:r w:rsidR="00F00A95">
        <w:rPr>
          <w:rFonts w:ascii="Times New Roman" w:hAnsi="Times New Roman" w:cs="Times New Roman"/>
          <w:sz w:val="24"/>
          <w:szCs w:val="24"/>
        </w:rPr>
        <w:t xml:space="preserve"> v1.2</w:t>
      </w:r>
      <w:r w:rsidR="00833710">
        <w:rPr>
          <w:rFonts w:ascii="Times New Roman" w:hAnsi="Times New Roman" w:cs="Times New Roman"/>
          <w:sz w:val="24"/>
          <w:szCs w:val="24"/>
        </w:rPr>
        <w:t xml:space="preserve"> el cual </w:t>
      </w:r>
      <w:r w:rsidR="0056758C">
        <w:rPr>
          <w:rFonts w:ascii="Times New Roman" w:hAnsi="Times New Roman" w:cs="Times New Roman"/>
          <w:sz w:val="24"/>
          <w:szCs w:val="24"/>
        </w:rPr>
        <w:t>dispone</w:t>
      </w:r>
      <w:r w:rsidR="0004492F" w:rsidRPr="0004492F">
        <w:rPr>
          <w:rFonts w:ascii="Times New Roman" w:hAnsi="Times New Roman" w:cs="Times New Roman"/>
          <w:sz w:val="24"/>
          <w:szCs w:val="24"/>
        </w:rPr>
        <w:t xml:space="preserve"> de datos de temperatura de alta resolución para Perú, que abarca el período de 1981 a 2020</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25</w:t>
      </w:r>
      <w:r w:rsidR="00AC4288" w:rsidRPr="00AC4288">
        <w:rPr>
          <w:rFonts w:ascii="Times New Roman" w:hAnsi="Times New Roman" w:cs="Times New Roman"/>
          <w:sz w:val="24"/>
          <w:szCs w:val="24"/>
          <w:highlight w:val="green"/>
        </w:rPr>
        <w:t>).</w:t>
      </w:r>
      <w:r w:rsidR="0004492F" w:rsidRPr="0004492F">
        <w:rPr>
          <w:rFonts w:ascii="Times New Roman" w:hAnsi="Times New Roman" w:cs="Times New Roman"/>
          <w:sz w:val="24"/>
          <w:szCs w:val="24"/>
        </w:rPr>
        <w:t xml:space="preserve"> </w:t>
      </w:r>
      <w:r w:rsidR="00766D8B">
        <w:rPr>
          <w:rFonts w:ascii="Times New Roman" w:hAnsi="Times New Roman" w:cs="Times New Roman"/>
          <w:sz w:val="24"/>
          <w:szCs w:val="24"/>
        </w:rPr>
        <w:t>Est</w:t>
      </w:r>
      <w:r w:rsidR="000E4A17">
        <w:rPr>
          <w:rFonts w:ascii="Times New Roman" w:hAnsi="Times New Roman" w:cs="Times New Roman"/>
          <w:sz w:val="24"/>
          <w:szCs w:val="24"/>
        </w:rPr>
        <w:t xml:space="preserve">e conjunto de datos se ha </w:t>
      </w:r>
      <w:r w:rsidR="00766D8B" w:rsidRPr="00766D8B">
        <w:rPr>
          <w:rFonts w:ascii="Times New Roman" w:hAnsi="Times New Roman" w:cs="Times New Roman"/>
          <w:sz w:val="24"/>
          <w:szCs w:val="24"/>
        </w:rPr>
        <w:t>desarrollado mediante el control de calidad, el llenado de huecos, la homogeneización y la interpolación espacial, que captura una variabilidad espacial compleja con errores absolutos medios de 1,4 °C y 1,2 °C</w:t>
      </w:r>
      <w:r w:rsidR="00AC4288">
        <w:rPr>
          <w:rFonts w:ascii="Times New Roman" w:hAnsi="Times New Roman" w:cs="Times New Roman"/>
          <w:sz w:val="24"/>
          <w:szCs w:val="24"/>
        </w:rPr>
        <w:t xml:space="preserve"> </w:t>
      </w:r>
      <w:r w:rsidR="00AC4288" w:rsidRPr="00AC4288">
        <w:rPr>
          <w:rFonts w:ascii="Times New Roman" w:hAnsi="Times New Roman" w:cs="Times New Roman"/>
          <w:sz w:val="24"/>
          <w:szCs w:val="24"/>
          <w:highlight w:val="green"/>
        </w:rPr>
        <w:t xml:space="preserve">(fuente </w:t>
      </w:r>
      <w:r w:rsidR="00AC4288">
        <w:rPr>
          <w:rFonts w:ascii="Times New Roman" w:hAnsi="Times New Roman" w:cs="Times New Roman"/>
          <w:sz w:val="24"/>
          <w:szCs w:val="24"/>
          <w:highlight w:val="green"/>
        </w:rPr>
        <w:t>26</w:t>
      </w:r>
      <w:r w:rsidR="00AC4288" w:rsidRPr="00AC4288">
        <w:rPr>
          <w:rFonts w:ascii="Times New Roman" w:hAnsi="Times New Roman" w:cs="Times New Roman"/>
          <w:sz w:val="24"/>
          <w:szCs w:val="24"/>
          <w:highlight w:val="green"/>
        </w:rPr>
        <w:t>).</w:t>
      </w:r>
    </w:p>
    <w:p w14:paraId="27DB761C" w14:textId="45ECB040" w:rsidR="007B1B31" w:rsidRPr="007B1B31" w:rsidRDefault="00D00212" w:rsidP="007B1B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r w:rsidR="00626921">
        <w:rPr>
          <w:rFonts w:ascii="Times New Roman" w:hAnsi="Times New Roman" w:cs="Times New Roman"/>
          <w:sz w:val="24"/>
          <w:szCs w:val="24"/>
        </w:rPr>
        <w:t xml:space="preserve">este estudio se </w:t>
      </w:r>
      <w:r w:rsidR="00825652">
        <w:rPr>
          <w:rFonts w:ascii="Times New Roman" w:hAnsi="Times New Roman" w:cs="Times New Roman"/>
          <w:sz w:val="24"/>
          <w:szCs w:val="24"/>
        </w:rPr>
        <w:t>seleccionó</w:t>
      </w:r>
      <w:r w:rsidR="00626921">
        <w:rPr>
          <w:rFonts w:ascii="Times New Roman" w:hAnsi="Times New Roman" w:cs="Times New Roman"/>
          <w:sz w:val="24"/>
          <w:szCs w:val="24"/>
        </w:rPr>
        <w:t xml:space="preserve"> </w:t>
      </w:r>
      <w:r w:rsidR="007B1B31" w:rsidRPr="007B1B31">
        <w:rPr>
          <w:rFonts w:ascii="Times New Roman" w:hAnsi="Times New Roman" w:cs="Times New Roman"/>
          <w:sz w:val="24"/>
          <w:szCs w:val="24"/>
        </w:rPr>
        <w:t xml:space="preserve">un </w:t>
      </w:r>
      <w:r w:rsidR="001E7E7A">
        <w:rPr>
          <w:rFonts w:ascii="Times New Roman" w:hAnsi="Times New Roman" w:cs="Times New Roman"/>
          <w:sz w:val="24"/>
          <w:szCs w:val="24"/>
        </w:rPr>
        <w:t xml:space="preserve">periodo </w:t>
      </w:r>
      <w:r w:rsidR="007B1B31" w:rsidRPr="007B1B31">
        <w:rPr>
          <w:rFonts w:ascii="Times New Roman" w:hAnsi="Times New Roman" w:cs="Times New Roman"/>
          <w:sz w:val="24"/>
          <w:szCs w:val="24"/>
        </w:rPr>
        <w:t xml:space="preserve">prolongado </w:t>
      </w:r>
      <w:r w:rsidR="00626921">
        <w:rPr>
          <w:rFonts w:ascii="Times New Roman" w:hAnsi="Times New Roman" w:cs="Times New Roman"/>
          <w:sz w:val="24"/>
          <w:szCs w:val="24"/>
        </w:rPr>
        <w:t xml:space="preserve">de años </w:t>
      </w:r>
      <w:r w:rsidR="007B1B31" w:rsidRPr="007B1B31">
        <w:rPr>
          <w:rFonts w:ascii="Times New Roman" w:hAnsi="Times New Roman" w:cs="Times New Roman"/>
          <w:sz w:val="24"/>
          <w:szCs w:val="24"/>
        </w:rPr>
        <w:t xml:space="preserve">debido a que la precisión de las estimaciones de frecuencia está fuertemente vinculada al tamaño de la muestra </w:t>
      </w:r>
      <w:r w:rsidR="00CE56FF" w:rsidRPr="00C2208C">
        <w:rPr>
          <w:rFonts w:ascii="Times New Roman" w:hAnsi="Times New Roman" w:cs="Times New Roman"/>
          <w:sz w:val="24"/>
          <w:szCs w:val="24"/>
          <w:highlight w:val="green"/>
        </w:rPr>
        <w:t>(</w:t>
      </w:r>
      <w:r w:rsidR="007B1B31" w:rsidRPr="00C2208C">
        <w:rPr>
          <w:rFonts w:ascii="Times New Roman" w:hAnsi="Times New Roman" w:cs="Times New Roman"/>
          <w:sz w:val="24"/>
          <w:szCs w:val="24"/>
          <w:highlight w:val="green"/>
        </w:rPr>
        <w:fldChar w:fldCharType="begin" w:fldLock="1"/>
      </w:r>
      <w:r w:rsidR="007B1B31" w:rsidRPr="00C2208C">
        <w:rPr>
          <w:rFonts w:ascii="Times New Roman" w:hAnsi="Times New Roman" w:cs="Times New Roman"/>
          <w:sz w:val="24"/>
          <w:szCs w:val="24"/>
          <w:highlight w:val="green"/>
        </w:rPr>
        <w:instrText>ADDIN CSL_CITATION {"citationItems":[{"id":"ITEM-1","itemData":{"DOI":"10.1016/S0022-1694(01)00442-5","ISSN":"00221694","abstract":"To better manage aquatic and riparian ecosystems, knowledge of streamflow return intervals is essential. This leads hydrologists and planners to often question how many years of record are necessary to adequately estimate streamflow characteristics. We propose a nonparametric technique that uses subsampling and return interval estimation to help determine adequate sample size, in order to help answer this question. This technique was applied to 51 years of streamflow record from an untreated catchment known as East St. Louis Creek in the Fraser Experimental Forest. Subsamples of consecutive streamflow record ranging in size from 5 to 25 years were used to empirically estimate the 1.5-, 5-, and 15-year return intervals. These subsample estimates were compared to the 'true' return intervals, which were calculated using the entire period of record. Results showed that an ability to estimate these return intervals within 50% of the true return interval levels required only 5-10 years of data. Increasing the sample size to 15 years provided estimates with up to a 25% error rate, and 25 or more years of data were required to provide estimates with less than a 20% error. These are simply the results of a case study, and could be applied to similar catchments. However, the methodology can be applied to any stream. © 2001 Elsevier Science B.V. All rights reserved.","author":[{"dropping-particle":"","family":"Porth","given":"Laurie S.","non-dropping-particle":"","parse-names":false,"suffix":""},{"dropping-particle":"","family":"Boes","given":"Duane C.","non-dropping-particle":"","parse-names":false,"suffix":""},{"dropping-particle":"","family":"Davis","given":"Richard A.","non-dropping-particle":"","parse-names":false,"suffix":""},{"dropping-particle":"","family":"Troendle","given":"Charles A.","non-dropping-particle":"","parse-names":false,"suffix":""},{"dropping-particle":"","family":"King","given":"Rudy M.","non-dropping-particle":"","parse-names":false,"suffix":""}],"container-title":"Journal of Hydrology","id":"ITEM-1","issue":"1-2","issued":{"date-parts":[["2001"]]},"page":"110-116","title":"Development of a technique to determine adequate sample size using subsampling and return interval estimation","type":"article-journal","volume":"251"},"uris":["http://www.mendeley.com/documents/?uuid=738557c4-9007-49b8-af86-31931d15093f"]}],"mendeley":{"formattedCitation":"(Porth et al., 2001)","plainTextFormattedCitation":"(Porth et al., 2001)","previouslyFormattedCitation":"(Porth et al., 2001)"},"properties":{"noteIndex":0},"schema":"https://github.com/citation-style-language/schema/raw/master/csl-citation.json"}</w:instrText>
      </w:r>
      <w:r w:rsidR="007B1B31" w:rsidRPr="00C2208C">
        <w:rPr>
          <w:rFonts w:ascii="Times New Roman" w:hAnsi="Times New Roman" w:cs="Times New Roman"/>
          <w:sz w:val="24"/>
          <w:szCs w:val="24"/>
          <w:highlight w:val="green"/>
        </w:rPr>
        <w:fldChar w:fldCharType="separate"/>
      </w:r>
      <w:r w:rsidR="00CE56FF" w:rsidRPr="00C2208C">
        <w:rPr>
          <w:rFonts w:ascii="Times New Roman" w:hAnsi="Times New Roman" w:cs="Times New Roman"/>
          <w:sz w:val="24"/>
          <w:szCs w:val="24"/>
          <w:highlight w:val="green"/>
        </w:rPr>
        <w:t>fuente 2</w:t>
      </w:r>
      <w:r w:rsidR="00AC4288">
        <w:rPr>
          <w:rFonts w:ascii="Times New Roman" w:hAnsi="Times New Roman" w:cs="Times New Roman"/>
          <w:sz w:val="24"/>
          <w:szCs w:val="24"/>
          <w:highlight w:val="green"/>
        </w:rPr>
        <w:t>7</w:t>
      </w:r>
      <w:r w:rsidR="007B1B31" w:rsidRPr="00C2208C">
        <w:rPr>
          <w:rFonts w:ascii="Times New Roman" w:hAnsi="Times New Roman" w:cs="Times New Roman"/>
          <w:sz w:val="24"/>
          <w:szCs w:val="24"/>
          <w:highlight w:val="green"/>
        </w:rPr>
        <w:t>)</w:t>
      </w:r>
      <w:r w:rsidR="007B1B31" w:rsidRPr="00C2208C">
        <w:rPr>
          <w:rFonts w:ascii="Times New Roman" w:hAnsi="Times New Roman" w:cs="Times New Roman"/>
          <w:sz w:val="24"/>
          <w:szCs w:val="24"/>
          <w:highlight w:val="green"/>
        </w:rPr>
        <w:fldChar w:fldCharType="end"/>
      </w:r>
      <w:r w:rsidR="003B7217">
        <w:rPr>
          <w:rFonts w:ascii="Times New Roman" w:hAnsi="Times New Roman" w:cs="Times New Roman"/>
          <w:sz w:val="24"/>
          <w:szCs w:val="24"/>
        </w:rPr>
        <w:t>. Los años seleccionados</w:t>
      </w:r>
      <w:r w:rsidR="007B1B31" w:rsidRPr="007B1B31">
        <w:rPr>
          <w:rFonts w:ascii="Times New Roman" w:hAnsi="Times New Roman" w:cs="Times New Roman"/>
          <w:sz w:val="24"/>
          <w:szCs w:val="24"/>
        </w:rPr>
        <w:t xml:space="preserve"> </w:t>
      </w:r>
      <w:r w:rsidR="00792466">
        <w:rPr>
          <w:rFonts w:ascii="Times New Roman" w:hAnsi="Times New Roman" w:cs="Times New Roman"/>
          <w:sz w:val="24"/>
          <w:szCs w:val="24"/>
        </w:rPr>
        <w:t xml:space="preserve">para este estudio </w:t>
      </w:r>
      <w:r w:rsidR="007B1B31" w:rsidRPr="007B1B31">
        <w:rPr>
          <w:rFonts w:ascii="Times New Roman" w:hAnsi="Times New Roman" w:cs="Times New Roman"/>
          <w:sz w:val="24"/>
          <w:szCs w:val="24"/>
        </w:rPr>
        <w:t>comprendi</w:t>
      </w:r>
      <w:r w:rsidR="003B7217">
        <w:rPr>
          <w:rFonts w:ascii="Times New Roman" w:hAnsi="Times New Roman" w:cs="Times New Roman"/>
          <w:sz w:val="24"/>
          <w:szCs w:val="24"/>
        </w:rPr>
        <w:t>eron</w:t>
      </w:r>
      <w:r w:rsidR="007B1B31" w:rsidRPr="007B1B31">
        <w:rPr>
          <w:rFonts w:ascii="Times New Roman" w:hAnsi="Times New Roman" w:cs="Times New Roman"/>
          <w:sz w:val="24"/>
          <w:szCs w:val="24"/>
        </w:rPr>
        <w:t xml:space="preserve"> entre </w:t>
      </w:r>
      <w:r w:rsidR="007213EA">
        <w:rPr>
          <w:rFonts w:ascii="Times New Roman" w:hAnsi="Times New Roman" w:cs="Times New Roman"/>
          <w:sz w:val="24"/>
          <w:szCs w:val="24"/>
        </w:rPr>
        <w:t>2000-2015</w:t>
      </w:r>
      <w:r w:rsidR="007B1B31">
        <w:rPr>
          <w:rFonts w:ascii="Times New Roman" w:hAnsi="Times New Roman" w:cs="Times New Roman"/>
          <w:sz w:val="24"/>
          <w:szCs w:val="24"/>
        </w:rPr>
        <w:t>.</w:t>
      </w:r>
      <w:r w:rsidR="007B1B31" w:rsidRPr="007B1B31">
        <w:rPr>
          <w:rFonts w:ascii="Times New Roman" w:hAnsi="Times New Roman" w:cs="Times New Roman"/>
          <w:sz w:val="24"/>
          <w:szCs w:val="24"/>
        </w:rPr>
        <w:t xml:space="preserve"> </w:t>
      </w:r>
    </w:p>
    <w:p w14:paraId="0966A934" w14:textId="4328C48C" w:rsidR="0056758C" w:rsidRDefault="0056758C" w:rsidP="009F130C">
      <w:pPr>
        <w:spacing w:line="360" w:lineRule="auto"/>
        <w:jc w:val="both"/>
        <w:rPr>
          <w:rFonts w:ascii="Times New Roman" w:hAnsi="Times New Roman" w:cs="Times New Roman"/>
          <w:sz w:val="24"/>
          <w:szCs w:val="24"/>
        </w:rPr>
      </w:pPr>
      <w:r w:rsidRPr="0056758C">
        <w:rPr>
          <w:rFonts w:ascii="Times New Roman" w:hAnsi="Times New Roman" w:cs="Times New Roman"/>
          <w:sz w:val="24"/>
          <w:szCs w:val="24"/>
        </w:rPr>
        <w:lastRenderedPageBreak/>
        <w:t>Con respecto a las variables topográficas, el modelo hidrológico aplicado a la cuenca del río Piura fue construido utilizando el modelo de elevación digital FABDEM con una resolución espacial de 30 metros.</w:t>
      </w:r>
      <w:r w:rsidRPr="0056758C">
        <w:t xml:space="preserve"> </w:t>
      </w:r>
      <w:r w:rsidRPr="0056758C">
        <w:rPr>
          <w:rFonts w:ascii="Times New Roman" w:hAnsi="Times New Roman" w:cs="Times New Roman"/>
          <w:sz w:val="24"/>
          <w:szCs w:val="24"/>
        </w:rPr>
        <w:t xml:space="preserve">Además, se incorporaron mapas de uso y tipo de suelo provistos por la </w:t>
      </w:r>
      <w:r w:rsidR="00E404A9">
        <w:rPr>
          <w:rFonts w:ascii="Times New Roman" w:hAnsi="Times New Roman" w:cs="Times New Roman"/>
          <w:sz w:val="24"/>
          <w:szCs w:val="24"/>
        </w:rPr>
        <w:t>misma base de datos del SWAT+</w:t>
      </w:r>
      <w:r w:rsidRPr="0056758C">
        <w:rPr>
          <w:rFonts w:ascii="Times New Roman" w:hAnsi="Times New Roman" w:cs="Times New Roman"/>
          <w:sz w:val="24"/>
          <w:szCs w:val="24"/>
        </w:rPr>
        <w:t>, los cuales fueron obtenidos a través de sensores satelitales y plataformas de libre acceso</w:t>
      </w:r>
      <w:r w:rsidR="002511E8" w:rsidRPr="002511E8">
        <w:rPr>
          <w:rFonts w:ascii="Times New Roman" w:hAnsi="Times New Roman" w:cs="Times New Roman"/>
          <w:sz w:val="24"/>
          <w:szCs w:val="24"/>
          <w:highlight w:val="green"/>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28</w:t>
      </w:r>
      <w:r w:rsidR="002511E8" w:rsidRPr="00AC4288">
        <w:rPr>
          <w:rFonts w:ascii="Times New Roman" w:hAnsi="Times New Roman" w:cs="Times New Roman"/>
          <w:sz w:val="24"/>
          <w:szCs w:val="24"/>
          <w:highlight w:val="green"/>
        </w:rPr>
        <w:t>).</w:t>
      </w:r>
    </w:p>
    <w:p w14:paraId="45E00475" w14:textId="156AA0E7" w:rsidR="003D309D" w:rsidRDefault="009E3D53" w:rsidP="0050441B">
      <w:pPr>
        <w:spacing w:line="360" w:lineRule="auto"/>
        <w:jc w:val="both"/>
        <w:rPr>
          <w:rFonts w:ascii="Times New Roman" w:hAnsi="Times New Roman" w:cs="Times New Roman"/>
          <w:sz w:val="24"/>
          <w:szCs w:val="24"/>
        </w:rPr>
      </w:pPr>
      <w:commentRangeStart w:id="13"/>
      <w:r>
        <w:rPr>
          <w:rFonts w:ascii="Times New Roman" w:hAnsi="Times New Roman" w:cs="Times New Roman"/>
          <w:sz w:val="24"/>
          <w:szCs w:val="24"/>
        </w:rPr>
        <w:t>Para preparar las variables</w:t>
      </w:r>
      <w:r w:rsidR="007D76E5">
        <w:rPr>
          <w:rFonts w:ascii="Times New Roman" w:hAnsi="Times New Roman" w:cs="Times New Roman"/>
          <w:sz w:val="24"/>
          <w:szCs w:val="24"/>
        </w:rPr>
        <w:t xml:space="preserve">, </w:t>
      </w:r>
      <w:r>
        <w:rPr>
          <w:rFonts w:ascii="Times New Roman" w:hAnsi="Times New Roman" w:cs="Times New Roman"/>
          <w:sz w:val="24"/>
          <w:szCs w:val="24"/>
        </w:rPr>
        <w:t xml:space="preserve">se </w:t>
      </w:r>
      <w:r w:rsidR="007D76E5" w:rsidRPr="007D76E5">
        <w:rPr>
          <w:rFonts w:ascii="Times New Roman" w:hAnsi="Times New Roman" w:cs="Times New Roman"/>
          <w:sz w:val="24"/>
          <w:szCs w:val="24"/>
        </w:rPr>
        <w:t>realizó una evaluación visual de los datos recolectados, mediante la creación de una tabla de precipitación, con una frecuencia diaria (</w:t>
      </w:r>
      <w:r w:rsidR="007D76E5" w:rsidRPr="002511E8">
        <w:rPr>
          <w:rFonts w:ascii="Times New Roman" w:hAnsi="Times New Roman" w:cs="Times New Roman"/>
          <w:sz w:val="24"/>
          <w:szCs w:val="24"/>
          <w:highlight w:val="green"/>
        </w:rPr>
        <w:t>fuente</w:t>
      </w:r>
      <w:r w:rsidR="002511E8" w:rsidRPr="002511E8">
        <w:rPr>
          <w:rFonts w:ascii="Times New Roman" w:hAnsi="Times New Roman" w:cs="Times New Roman"/>
          <w:sz w:val="24"/>
          <w:szCs w:val="24"/>
          <w:highlight w:val="green"/>
        </w:rPr>
        <w:t>29</w:t>
      </w:r>
      <w:r w:rsidR="007D76E5" w:rsidRPr="007D76E5">
        <w:rPr>
          <w:rFonts w:ascii="Times New Roman" w:hAnsi="Times New Roman" w:cs="Times New Roman"/>
          <w:sz w:val="24"/>
          <w:szCs w:val="24"/>
        </w:rPr>
        <w:t>). Se establecieron parámetros tales como la verificación de ausencia de datos negativos, detección distorsiones en la media de la serie y asegurar la presencia de límites creíbles (</w:t>
      </w:r>
      <w:r w:rsidR="007D76E5" w:rsidRPr="0065746D">
        <w:rPr>
          <w:rFonts w:ascii="Times New Roman" w:hAnsi="Times New Roman" w:cs="Times New Roman"/>
          <w:sz w:val="24"/>
          <w:szCs w:val="24"/>
          <w:highlight w:val="green"/>
        </w:rPr>
        <w:t>fuente</w:t>
      </w:r>
      <w:r w:rsidR="002511E8">
        <w:rPr>
          <w:rFonts w:ascii="Times New Roman" w:hAnsi="Times New Roman" w:cs="Times New Roman"/>
          <w:sz w:val="24"/>
          <w:szCs w:val="24"/>
          <w:highlight w:val="green"/>
        </w:rPr>
        <w:t>30</w:t>
      </w:r>
      <w:r w:rsidR="007D76E5" w:rsidRPr="0065746D">
        <w:rPr>
          <w:rFonts w:ascii="Times New Roman" w:hAnsi="Times New Roman" w:cs="Times New Roman"/>
          <w:sz w:val="24"/>
          <w:szCs w:val="24"/>
          <w:highlight w:val="green"/>
        </w:rPr>
        <w:t>)</w:t>
      </w:r>
      <w:r w:rsidR="007D76E5" w:rsidRPr="007D76E5">
        <w:rPr>
          <w:rFonts w:ascii="Times New Roman" w:hAnsi="Times New Roman" w:cs="Times New Roman"/>
          <w:sz w:val="24"/>
          <w:szCs w:val="24"/>
        </w:rPr>
        <w:t xml:space="preserve">.  Tomando en consideración la detección un valor límite de lluvia de 305mm como máximo para las estaciones hidrometeorológicas </w:t>
      </w:r>
      <w:r w:rsidR="007D76E5" w:rsidRPr="0065746D">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31</w:t>
      </w:r>
      <w:r w:rsidR="007D76E5" w:rsidRPr="0065746D">
        <w:rPr>
          <w:rFonts w:ascii="Times New Roman" w:hAnsi="Times New Roman" w:cs="Times New Roman"/>
          <w:sz w:val="24"/>
          <w:szCs w:val="24"/>
          <w:highlight w:val="green"/>
        </w:rPr>
        <w:t>)</w:t>
      </w:r>
      <w:r w:rsidR="007D76E5" w:rsidRPr="007D76E5">
        <w:rPr>
          <w:rFonts w:ascii="Times New Roman" w:hAnsi="Times New Roman" w:cs="Times New Roman"/>
          <w:sz w:val="24"/>
          <w:szCs w:val="24"/>
        </w:rPr>
        <w:t>.</w:t>
      </w:r>
      <w:commentRangeEnd w:id="13"/>
      <w:r w:rsidR="00E404A9">
        <w:rPr>
          <w:rStyle w:val="Refdecomentario"/>
        </w:rPr>
        <w:commentReference w:id="13"/>
      </w:r>
      <w:r w:rsidR="00E404A9" w:rsidRPr="00E404A9">
        <w:rPr>
          <w:rFonts w:ascii="Times New Roman" w:hAnsi="Times New Roman" w:cs="Times New Roman"/>
          <w:sz w:val="24"/>
          <w:szCs w:val="24"/>
        </w:rPr>
        <w:t xml:space="preserve"> </w:t>
      </w:r>
      <w:r w:rsidR="00E404A9" w:rsidRPr="00B6619B">
        <w:rPr>
          <w:rFonts w:ascii="Times New Roman" w:hAnsi="Times New Roman" w:cs="Times New Roman"/>
          <w:sz w:val="24"/>
          <w:szCs w:val="24"/>
        </w:rPr>
        <w:t xml:space="preserve">Estos análisis se ejecutaron con una frecuencia </w:t>
      </w:r>
      <w:r w:rsidR="00E404A9">
        <w:rPr>
          <w:rFonts w:ascii="Times New Roman" w:hAnsi="Times New Roman" w:cs="Times New Roman"/>
          <w:sz w:val="24"/>
          <w:szCs w:val="24"/>
        </w:rPr>
        <w:t>diaria y mensual</w:t>
      </w:r>
      <w:r w:rsidR="00E404A9" w:rsidRPr="00B6619B">
        <w:rPr>
          <w:rFonts w:ascii="Times New Roman" w:hAnsi="Times New Roman" w:cs="Times New Roman"/>
          <w:sz w:val="24"/>
          <w:szCs w:val="24"/>
        </w:rPr>
        <w:t xml:space="preserve"> </w:t>
      </w:r>
      <w:r w:rsidR="00E404A9">
        <w:rPr>
          <w:rFonts w:ascii="Times New Roman" w:hAnsi="Times New Roman" w:cs="Times New Roman"/>
          <w:sz w:val="24"/>
          <w:szCs w:val="24"/>
        </w:rPr>
        <w:t xml:space="preserve">para obtener </w:t>
      </w:r>
      <w:r w:rsidR="00E404A9" w:rsidRPr="00B6619B">
        <w:rPr>
          <w:rFonts w:ascii="Times New Roman" w:hAnsi="Times New Roman" w:cs="Times New Roman"/>
          <w:sz w:val="24"/>
          <w:szCs w:val="24"/>
        </w:rPr>
        <w:t xml:space="preserve">una visión más clara de las tendencias a largo plazo </w:t>
      </w:r>
      <w:r w:rsidR="00E404A9">
        <w:rPr>
          <w:rFonts w:ascii="Times New Roman" w:hAnsi="Times New Roman" w:cs="Times New Roman"/>
          <w:sz w:val="24"/>
          <w:szCs w:val="24"/>
        </w:rPr>
        <w:t xml:space="preserve">de la </w:t>
      </w:r>
      <w:r w:rsidR="00E404A9" w:rsidRPr="00B6619B">
        <w:rPr>
          <w:rFonts w:ascii="Times New Roman" w:hAnsi="Times New Roman" w:cs="Times New Roman"/>
          <w:sz w:val="24"/>
          <w:szCs w:val="24"/>
        </w:rPr>
        <w:t xml:space="preserve">precipitación </w:t>
      </w:r>
      <w:r w:rsidR="00E404A9" w:rsidRPr="00C2208C">
        <w:rPr>
          <w:rFonts w:ascii="Times New Roman" w:hAnsi="Times New Roman" w:cs="Times New Roman"/>
          <w:sz w:val="24"/>
          <w:szCs w:val="24"/>
          <w:highlight w:val="green"/>
        </w:rPr>
        <w:t xml:space="preserve">(fuente </w:t>
      </w:r>
      <w:r w:rsidR="002511E8" w:rsidRPr="002511E8">
        <w:rPr>
          <w:rFonts w:ascii="Times New Roman" w:hAnsi="Times New Roman" w:cs="Times New Roman"/>
          <w:sz w:val="24"/>
          <w:szCs w:val="24"/>
          <w:highlight w:val="green"/>
        </w:rPr>
        <w:t>32</w:t>
      </w:r>
      <w:r w:rsidR="00E404A9">
        <w:rPr>
          <w:rFonts w:ascii="Times New Roman" w:hAnsi="Times New Roman" w:cs="Times New Roman"/>
          <w:sz w:val="24"/>
          <w:szCs w:val="24"/>
        </w:rPr>
        <w:t>)</w:t>
      </w:r>
    </w:p>
    <w:p w14:paraId="18DD32DD" w14:textId="1FA2C61A" w:rsidR="005A3F0B" w:rsidRDefault="00C81AEA" w:rsidP="005A3F0B">
      <w:pPr>
        <w:spacing w:line="360" w:lineRule="auto"/>
        <w:jc w:val="both"/>
        <w:rPr>
          <w:rFonts w:ascii="Times New Roman" w:hAnsi="Times New Roman" w:cs="Times New Roman"/>
          <w:sz w:val="24"/>
          <w:szCs w:val="24"/>
        </w:rPr>
      </w:pPr>
      <w:r w:rsidRPr="00C81AEA">
        <w:rPr>
          <w:rFonts w:ascii="Times New Roman" w:hAnsi="Times New Roman" w:cs="Times New Roman"/>
          <w:sz w:val="24"/>
          <w:szCs w:val="24"/>
        </w:rPr>
        <w:t xml:space="preserve">En caso </w:t>
      </w:r>
      <w:r>
        <w:rPr>
          <w:rFonts w:ascii="Times New Roman" w:hAnsi="Times New Roman" w:cs="Times New Roman"/>
          <w:sz w:val="24"/>
          <w:szCs w:val="24"/>
        </w:rPr>
        <w:t>exista</w:t>
      </w:r>
      <w:r w:rsidRPr="00C81AEA">
        <w:rPr>
          <w:rFonts w:ascii="Times New Roman" w:hAnsi="Times New Roman" w:cs="Times New Roman"/>
          <w:sz w:val="24"/>
          <w:szCs w:val="24"/>
        </w:rPr>
        <w:t xml:space="preserve"> ausencia de información de variables en periodos de tiempo relevantes</w:t>
      </w:r>
      <w:r>
        <w:rPr>
          <w:rFonts w:ascii="Times New Roman" w:hAnsi="Times New Roman" w:cs="Times New Roman"/>
          <w:sz w:val="24"/>
          <w:szCs w:val="24"/>
        </w:rPr>
        <w:t xml:space="preserve"> </w:t>
      </w:r>
      <w:r w:rsidR="00E404A9" w:rsidRPr="00E404A9">
        <w:rPr>
          <w:rFonts w:ascii="Times New Roman" w:hAnsi="Times New Roman" w:cs="Times New Roman"/>
          <w:sz w:val="24"/>
          <w:szCs w:val="24"/>
        </w:rPr>
        <w:t>se propuso el uso de una red neuronal Long Short-</w:t>
      </w:r>
      <w:proofErr w:type="spellStart"/>
      <w:r w:rsidR="00E404A9" w:rsidRPr="00E404A9">
        <w:rPr>
          <w:rFonts w:ascii="Times New Roman" w:hAnsi="Times New Roman" w:cs="Times New Roman"/>
          <w:sz w:val="24"/>
          <w:szCs w:val="24"/>
        </w:rPr>
        <w:t>Term</w:t>
      </w:r>
      <w:proofErr w:type="spellEnd"/>
      <w:r w:rsidR="00E404A9" w:rsidRPr="00E404A9">
        <w:rPr>
          <w:rFonts w:ascii="Times New Roman" w:hAnsi="Times New Roman" w:cs="Times New Roman"/>
          <w:sz w:val="24"/>
          <w:szCs w:val="24"/>
        </w:rPr>
        <w:t xml:space="preserve"> </w:t>
      </w:r>
      <w:proofErr w:type="spellStart"/>
      <w:r w:rsidR="00E404A9" w:rsidRPr="00E404A9">
        <w:rPr>
          <w:rFonts w:ascii="Times New Roman" w:hAnsi="Times New Roman" w:cs="Times New Roman"/>
          <w:sz w:val="24"/>
          <w:szCs w:val="24"/>
        </w:rPr>
        <w:t>Memory</w:t>
      </w:r>
      <w:proofErr w:type="spellEnd"/>
      <w:r w:rsidR="00E404A9" w:rsidRPr="00E404A9">
        <w:rPr>
          <w:rFonts w:ascii="Times New Roman" w:hAnsi="Times New Roman" w:cs="Times New Roman"/>
          <w:sz w:val="24"/>
          <w:szCs w:val="24"/>
        </w:rPr>
        <w:t xml:space="preserve"> (LSTM)</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33</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Este modelo se entrenó utilizando datos de los siete días previos, aplicando</w:t>
      </w:r>
      <w:r w:rsidR="00B50F2B">
        <w:rPr>
          <w:rFonts w:ascii="Times New Roman" w:hAnsi="Times New Roman" w:cs="Times New Roman"/>
          <w:sz w:val="24"/>
          <w:szCs w:val="24"/>
        </w:rPr>
        <w:t xml:space="preserve"> una </w:t>
      </w:r>
      <w:proofErr w:type="spellStart"/>
      <w:r w:rsidR="00B50F2B">
        <w:rPr>
          <w:rFonts w:ascii="Times New Roman" w:hAnsi="Times New Roman" w:cs="Times New Roman"/>
          <w:sz w:val="24"/>
          <w:szCs w:val="24"/>
        </w:rPr>
        <w:t>funcion</w:t>
      </w:r>
      <w:proofErr w:type="spellEnd"/>
      <w:r w:rsidR="00B50F2B">
        <w:rPr>
          <w:rFonts w:ascii="Times New Roman" w:hAnsi="Times New Roman" w:cs="Times New Roman"/>
          <w:sz w:val="24"/>
          <w:szCs w:val="24"/>
        </w:rPr>
        <w:t xml:space="preserve"> de </w:t>
      </w:r>
      <w:proofErr w:type="spellStart"/>
      <w:r w:rsidR="00B50F2B">
        <w:rPr>
          <w:rFonts w:ascii="Times New Roman" w:hAnsi="Times New Roman" w:cs="Times New Roman"/>
          <w:sz w:val="24"/>
          <w:szCs w:val="24"/>
        </w:rPr>
        <w:t>actiacion</w:t>
      </w:r>
      <w:proofErr w:type="spellEnd"/>
      <w:r w:rsidR="00B50F2B">
        <w:rPr>
          <w:rFonts w:ascii="Times New Roman" w:hAnsi="Times New Roman" w:cs="Times New Roman"/>
          <w:sz w:val="24"/>
          <w:szCs w:val="24"/>
        </w:rPr>
        <w:t xml:space="preserve"> </w:t>
      </w:r>
      <w:proofErr w:type="spellStart"/>
      <w:r w:rsidR="00B50F2B">
        <w:rPr>
          <w:rFonts w:ascii="Times New Roman" w:hAnsi="Times New Roman" w:cs="Times New Roman"/>
          <w:sz w:val="24"/>
          <w:szCs w:val="24"/>
        </w:rPr>
        <w:t>ReLU</w:t>
      </w:r>
      <w:proofErr w:type="spellEnd"/>
      <w:r w:rsidR="00B50F2B">
        <w:rPr>
          <w:rFonts w:ascii="Times New Roman" w:hAnsi="Times New Roman" w:cs="Times New Roman"/>
          <w:sz w:val="24"/>
          <w:szCs w:val="24"/>
        </w:rPr>
        <w:t xml:space="preserve"> y normalización Min-Max para asegurar que las predicciones se mantuvieran dentro del rango físico </w:t>
      </w:r>
      <w:r w:rsidR="002511E8">
        <w:rPr>
          <w:rFonts w:ascii="Times New Roman" w:hAnsi="Times New Roman" w:cs="Times New Roman"/>
          <w:sz w:val="24"/>
          <w:szCs w:val="24"/>
        </w:rPr>
        <w:t>esperado</w:t>
      </w:r>
      <w:r w:rsidR="002511E8" w:rsidRPr="00AC4288">
        <w:rPr>
          <w:rFonts w:ascii="Times New Roman" w:hAnsi="Times New Roman" w:cs="Times New Roman"/>
          <w:sz w:val="24"/>
          <w:szCs w:val="24"/>
          <w:highlight w:val="green"/>
        </w:rPr>
        <w:t xml:space="preserve"> (fuente </w:t>
      </w:r>
      <w:r w:rsidR="002511E8">
        <w:rPr>
          <w:rFonts w:ascii="Times New Roman" w:hAnsi="Times New Roman" w:cs="Times New Roman"/>
          <w:sz w:val="24"/>
          <w:szCs w:val="24"/>
          <w:highlight w:val="green"/>
        </w:rPr>
        <w:t>34</w:t>
      </w:r>
      <w:r w:rsidR="002511E8" w:rsidRPr="00AC4288">
        <w:rPr>
          <w:rFonts w:ascii="Times New Roman" w:hAnsi="Times New Roman" w:cs="Times New Roman"/>
          <w:sz w:val="24"/>
          <w:szCs w:val="24"/>
          <w:highlight w:val="green"/>
        </w:rPr>
        <w:t>).</w:t>
      </w:r>
      <w:r w:rsidR="002511E8">
        <w:rPr>
          <w:rFonts w:ascii="Times New Roman" w:hAnsi="Times New Roman" w:cs="Times New Roman"/>
          <w:sz w:val="24"/>
          <w:szCs w:val="24"/>
        </w:rPr>
        <w:t xml:space="preserve"> </w:t>
      </w:r>
      <w:r w:rsidR="00E404A9" w:rsidRPr="00E404A9">
        <w:rPr>
          <w:rFonts w:ascii="Times New Roman" w:hAnsi="Times New Roman" w:cs="Times New Roman"/>
          <w:sz w:val="24"/>
          <w:szCs w:val="24"/>
        </w:rPr>
        <w:t xml:space="preserve"> Las redes LSTM son especialmente adecuadas para el modelado hidrológico, ya que tienen la capacidad de capturar dependencias temporales y relaciones no lineales en series de datos secuenciales, características comunes en los procesos hidrológicos</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35</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xml:space="preserve">. Su implementación permite desarrollar sistemas de predicción de inundaciones más precisos mediante el análisis de variables interrelacionadas como el nivel del agua, el caudal y la </w:t>
      </w:r>
      <w:r w:rsidR="002511E8" w:rsidRPr="00E404A9">
        <w:rPr>
          <w:rFonts w:ascii="Times New Roman" w:hAnsi="Times New Roman" w:cs="Times New Roman"/>
          <w:sz w:val="24"/>
          <w:szCs w:val="24"/>
        </w:rPr>
        <w:t>precipitación</w:t>
      </w:r>
      <w:r w:rsidR="002511E8" w:rsidRPr="00AC4288">
        <w:rPr>
          <w:rFonts w:ascii="Times New Roman" w:hAnsi="Times New Roman" w:cs="Times New Roman"/>
          <w:sz w:val="24"/>
          <w:szCs w:val="24"/>
          <w:highlight w:val="green"/>
        </w:rPr>
        <w:t xml:space="preserve"> (fuente </w:t>
      </w:r>
      <w:r w:rsidR="002511E8">
        <w:rPr>
          <w:rFonts w:ascii="Times New Roman" w:hAnsi="Times New Roman" w:cs="Times New Roman"/>
          <w:sz w:val="24"/>
          <w:szCs w:val="24"/>
          <w:highlight w:val="green"/>
        </w:rPr>
        <w:t>36</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Además, su eficacia ha sido demostrada en estudios realizados en cuencas hidrográficas del Pantanal brasileño y Canadá, donde se utilizaron datos de precipitación diaria</w:t>
      </w:r>
      <w:r w:rsidR="002511E8">
        <w:rPr>
          <w:rFonts w:ascii="Times New Roman" w:hAnsi="Times New Roman" w:cs="Times New Roman"/>
          <w:sz w:val="24"/>
          <w:szCs w:val="24"/>
        </w:rPr>
        <w:t xml:space="preserve">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37</w:t>
      </w:r>
      <w:r w:rsidR="002511E8" w:rsidRPr="00AC4288">
        <w:rPr>
          <w:rFonts w:ascii="Times New Roman" w:hAnsi="Times New Roman" w:cs="Times New Roman"/>
          <w:sz w:val="24"/>
          <w:szCs w:val="24"/>
          <w:highlight w:val="green"/>
        </w:rPr>
        <w:t>)</w:t>
      </w:r>
      <w:r w:rsidR="00E404A9" w:rsidRPr="00E404A9">
        <w:rPr>
          <w:rFonts w:ascii="Times New Roman" w:hAnsi="Times New Roman" w:cs="Times New Roman"/>
          <w:sz w:val="24"/>
          <w:szCs w:val="24"/>
        </w:rPr>
        <w:t xml:space="preserve">. En el caso del Pantanal, se logró un coeficiente de determinación (R²) de 0.82 y un error cuadrático medio (RMSE) de 0.53, evidenciando un alto nivel de precisión en la estimación del flujo de agua </w:t>
      </w:r>
      <w:r w:rsidR="002511E8" w:rsidRPr="00AC4288">
        <w:rPr>
          <w:rFonts w:ascii="Times New Roman" w:hAnsi="Times New Roman" w:cs="Times New Roman"/>
          <w:sz w:val="24"/>
          <w:szCs w:val="24"/>
          <w:highlight w:val="green"/>
        </w:rPr>
        <w:t xml:space="preserve">(fuente </w:t>
      </w:r>
      <w:r w:rsidR="002511E8">
        <w:rPr>
          <w:rFonts w:ascii="Times New Roman" w:hAnsi="Times New Roman" w:cs="Times New Roman"/>
          <w:sz w:val="24"/>
          <w:szCs w:val="24"/>
          <w:highlight w:val="green"/>
        </w:rPr>
        <w:t>38</w:t>
      </w:r>
      <w:r w:rsidR="00E404A9" w:rsidRPr="00E404A9">
        <w:rPr>
          <w:rFonts w:ascii="Times New Roman" w:hAnsi="Times New Roman" w:cs="Times New Roman"/>
          <w:sz w:val="24"/>
          <w:szCs w:val="24"/>
        </w:rPr>
        <w:t>).</w:t>
      </w:r>
    </w:p>
    <w:p w14:paraId="7C22B81B" w14:textId="6E019277" w:rsidR="00616F60" w:rsidRDefault="00792466" w:rsidP="0084604F">
      <w:pPr>
        <w:spacing w:line="360" w:lineRule="auto"/>
        <w:jc w:val="both"/>
        <w:rPr>
          <w:rFonts w:ascii="Times New Roman" w:hAnsi="Times New Roman" w:cs="Times New Roman"/>
          <w:sz w:val="24"/>
          <w:szCs w:val="24"/>
        </w:rPr>
      </w:pPr>
      <w:bookmarkStart w:id="14" w:name="_Hlk194837827"/>
      <w:r>
        <w:rPr>
          <w:rFonts w:ascii="Times New Roman" w:hAnsi="Times New Roman" w:cs="Times New Roman"/>
          <w:sz w:val="24"/>
          <w:szCs w:val="24"/>
        </w:rPr>
        <w:t>En segunda instancia, u</w:t>
      </w:r>
      <w:r w:rsidR="00B71D3F">
        <w:rPr>
          <w:rFonts w:ascii="Times New Roman" w:hAnsi="Times New Roman" w:cs="Times New Roman"/>
          <w:sz w:val="24"/>
          <w:szCs w:val="24"/>
        </w:rPr>
        <w:t xml:space="preserve">na vez </w:t>
      </w:r>
      <w:r>
        <w:rPr>
          <w:rFonts w:ascii="Times New Roman" w:hAnsi="Times New Roman" w:cs="Times New Roman"/>
          <w:sz w:val="24"/>
          <w:szCs w:val="24"/>
        </w:rPr>
        <w:t>finalizada la recolección de</w:t>
      </w:r>
      <w:r w:rsidR="00B71D3F">
        <w:rPr>
          <w:rFonts w:ascii="Times New Roman" w:hAnsi="Times New Roman" w:cs="Times New Roman"/>
          <w:sz w:val="24"/>
          <w:szCs w:val="24"/>
        </w:rPr>
        <w:t xml:space="preserve"> l</w:t>
      </w:r>
      <w:r w:rsidR="00DE4355">
        <w:rPr>
          <w:rFonts w:ascii="Times New Roman" w:hAnsi="Times New Roman" w:cs="Times New Roman"/>
          <w:sz w:val="24"/>
          <w:szCs w:val="24"/>
        </w:rPr>
        <w:t xml:space="preserve">as variables </w:t>
      </w:r>
      <w:r w:rsidR="00B71D3F">
        <w:rPr>
          <w:rFonts w:ascii="Times New Roman" w:hAnsi="Times New Roman" w:cs="Times New Roman"/>
          <w:sz w:val="24"/>
          <w:szCs w:val="24"/>
        </w:rPr>
        <w:t>de entrada a través de</w:t>
      </w:r>
      <w:r w:rsidR="002F0020">
        <w:rPr>
          <w:rFonts w:ascii="Times New Roman" w:hAnsi="Times New Roman" w:cs="Times New Roman"/>
          <w:sz w:val="24"/>
          <w:szCs w:val="24"/>
        </w:rPr>
        <w:t xml:space="preserve"> </w:t>
      </w:r>
      <w:r w:rsidR="002762CE">
        <w:rPr>
          <w:rFonts w:ascii="Times New Roman" w:hAnsi="Times New Roman" w:cs="Times New Roman"/>
          <w:sz w:val="24"/>
          <w:szCs w:val="24"/>
        </w:rPr>
        <w:t xml:space="preserve">productos </w:t>
      </w:r>
      <w:r w:rsidR="008D31F1">
        <w:rPr>
          <w:rFonts w:ascii="Times New Roman" w:hAnsi="Times New Roman" w:cs="Times New Roman"/>
          <w:sz w:val="24"/>
          <w:szCs w:val="24"/>
        </w:rPr>
        <w:t>mencionados en los párrafos anteriores,</w:t>
      </w:r>
      <w:r w:rsidR="002F0020">
        <w:rPr>
          <w:rFonts w:ascii="Times New Roman" w:hAnsi="Times New Roman" w:cs="Times New Roman"/>
          <w:sz w:val="24"/>
          <w:szCs w:val="24"/>
        </w:rPr>
        <w:t xml:space="preserve"> </w:t>
      </w:r>
      <w:r w:rsidR="00B71D3F">
        <w:rPr>
          <w:rFonts w:ascii="Times New Roman" w:hAnsi="Times New Roman" w:cs="Times New Roman"/>
          <w:sz w:val="24"/>
          <w:szCs w:val="24"/>
        </w:rPr>
        <w:t>se procedió con l</w:t>
      </w:r>
      <w:r w:rsidR="00616F60">
        <w:rPr>
          <w:rFonts w:ascii="Times New Roman" w:hAnsi="Times New Roman" w:cs="Times New Roman"/>
          <w:sz w:val="24"/>
          <w:szCs w:val="24"/>
        </w:rPr>
        <w:t xml:space="preserve">a elaboración del modelo </w:t>
      </w:r>
      <w:r w:rsidR="00550A84">
        <w:rPr>
          <w:rFonts w:ascii="Times New Roman" w:hAnsi="Times New Roman" w:cs="Times New Roman"/>
          <w:sz w:val="24"/>
          <w:szCs w:val="24"/>
        </w:rPr>
        <w:t>hidrológico</w:t>
      </w:r>
      <w:r w:rsidR="00616F60">
        <w:rPr>
          <w:rFonts w:ascii="Times New Roman" w:hAnsi="Times New Roman" w:cs="Times New Roman"/>
          <w:sz w:val="24"/>
          <w:szCs w:val="24"/>
        </w:rPr>
        <w:t xml:space="preserve"> </w:t>
      </w:r>
      <w:r w:rsidR="002F0020">
        <w:rPr>
          <w:rFonts w:ascii="Times New Roman" w:hAnsi="Times New Roman" w:cs="Times New Roman"/>
          <w:sz w:val="24"/>
          <w:szCs w:val="24"/>
        </w:rPr>
        <w:t>utilizando la</w:t>
      </w:r>
      <w:r w:rsidR="00D077D6">
        <w:rPr>
          <w:rFonts w:ascii="Times New Roman" w:hAnsi="Times New Roman" w:cs="Times New Roman"/>
          <w:sz w:val="24"/>
          <w:szCs w:val="24"/>
        </w:rPr>
        <w:t xml:space="preserve"> </w:t>
      </w:r>
      <w:r w:rsidR="00AB61D0">
        <w:rPr>
          <w:rFonts w:ascii="Times New Roman" w:hAnsi="Times New Roman" w:cs="Times New Roman"/>
          <w:sz w:val="24"/>
          <w:szCs w:val="24"/>
        </w:rPr>
        <w:t>extensión Q</w:t>
      </w:r>
      <w:r w:rsidR="00D077D6">
        <w:rPr>
          <w:rFonts w:ascii="Times New Roman" w:hAnsi="Times New Roman" w:cs="Times New Roman"/>
          <w:sz w:val="24"/>
          <w:szCs w:val="24"/>
        </w:rPr>
        <w:t>SWAT</w:t>
      </w:r>
      <w:r w:rsidR="00AB61D0">
        <w:rPr>
          <w:rFonts w:ascii="Times New Roman" w:hAnsi="Times New Roman" w:cs="Times New Roman"/>
          <w:sz w:val="24"/>
          <w:szCs w:val="24"/>
        </w:rPr>
        <w:t xml:space="preserve">+ </w:t>
      </w:r>
      <w:r w:rsidR="00C81AEA">
        <w:rPr>
          <w:rFonts w:ascii="Times New Roman" w:hAnsi="Times New Roman" w:cs="Times New Roman"/>
          <w:sz w:val="24"/>
          <w:szCs w:val="24"/>
        </w:rPr>
        <w:t>v2.0.1</w:t>
      </w:r>
      <w:r w:rsidR="002F0020">
        <w:rPr>
          <w:rFonts w:ascii="Times New Roman" w:hAnsi="Times New Roman" w:cs="Times New Roman"/>
          <w:sz w:val="24"/>
          <w:szCs w:val="24"/>
        </w:rPr>
        <w:t xml:space="preserve">. Para iniciar este proceso se adaptaron los formatos de las variables topográficas e hidrológicas obtenidas anteriormente para su uso en el software. </w:t>
      </w:r>
    </w:p>
    <w:p w14:paraId="360B2195" w14:textId="4CDD74F2" w:rsidR="004B28C9" w:rsidRDefault="002F0020" w:rsidP="008460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primer </w:t>
      </w:r>
      <w:r w:rsidR="00511982">
        <w:rPr>
          <w:rFonts w:ascii="Times New Roman" w:hAnsi="Times New Roman" w:cs="Times New Roman"/>
          <w:sz w:val="24"/>
          <w:szCs w:val="24"/>
        </w:rPr>
        <w:t>lugar,</w:t>
      </w:r>
      <w:r>
        <w:rPr>
          <w:rFonts w:ascii="Times New Roman" w:hAnsi="Times New Roman" w:cs="Times New Roman"/>
          <w:sz w:val="24"/>
          <w:szCs w:val="24"/>
        </w:rPr>
        <w:t xml:space="preserve"> </w:t>
      </w:r>
      <w:r w:rsidR="00A66950">
        <w:rPr>
          <w:rFonts w:ascii="Times New Roman" w:hAnsi="Times New Roman" w:cs="Times New Roman"/>
          <w:sz w:val="24"/>
          <w:szCs w:val="24"/>
        </w:rPr>
        <w:t xml:space="preserve">para las variables topográficas, </w:t>
      </w:r>
      <w:r w:rsidR="00145270">
        <w:rPr>
          <w:rFonts w:ascii="Times New Roman" w:hAnsi="Times New Roman" w:cs="Times New Roman"/>
          <w:sz w:val="24"/>
          <w:szCs w:val="24"/>
        </w:rPr>
        <w:t xml:space="preserve">se </w:t>
      </w:r>
      <w:r w:rsidR="00C2208C">
        <w:rPr>
          <w:rFonts w:ascii="Times New Roman" w:hAnsi="Times New Roman" w:cs="Times New Roman"/>
          <w:sz w:val="24"/>
          <w:szCs w:val="24"/>
        </w:rPr>
        <w:t>elaboró</w:t>
      </w:r>
      <w:r w:rsidR="00A66950">
        <w:rPr>
          <w:rFonts w:ascii="Times New Roman" w:hAnsi="Times New Roman" w:cs="Times New Roman"/>
          <w:sz w:val="24"/>
          <w:szCs w:val="24"/>
        </w:rPr>
        <w:t xml:space="preserve"> un </w:t>
      </w:r>
      <w:r w:rsidR="00D077D6">
        <w:rPr>
          <w:rFonts w:ascii="Times New Roman" w:hAnsi="Times New Roman" w:cs="Times New Roman"/>
          <w:sz w:val="24"/>
          <w:szCs w:val="24"/>
        </w:rPr>
        <w:t>mapa vectorial (</w:t>
      </w:r>
      <w:proofErr w:type="spellStart"/>
      <w:r w:rsidR="00145270">
        <w:rPr>
          <w:rFonts w:ascii="Times New Roman" w:hAnsi="Times New Roman" w:cs="Times New Roman"/>
          <w:sz w:val="24"/>
          <w:szCs w:val="24"/>
        </w:rPr>
        <w:t>shape</w:t>
      </w:r>
      <w:proofErr w:type="spellEnd"/>
      <w:r w:rsidR="00D077D6">
        <w:rPr>
          <w:rFonts w:ascii="Times New Roman" w:hAnsi="Times New Roman" w:cs="Times New Roman"/>
          <w:sz w:val="24"/>
          <w:szCs w:val="24"/>
        </w:rPr>
        <w:t>)</w:t>
      </w:r>
      <w:r w:rsidR="00145270">
        <w:rPr>
          <w:rFonts w:ascii="Times New Roman" w:hAnsi="Times New Roman" w:cs="Times New Roman"/>
          <w:sz w:val="24"/>
          <w:szCs w:val="24"/>
        </w:rPr>
        <w:t xml:space="preserve"> de la cuenca del rio Piura,</w:t>
      </w:r>
      <w:r w:rsidR="00AB61D0" w:rsidRPr="00AB61D0">
        <w:t xml:space="preserve"> </w:t>
      </w:r>
      <w:r w:rsidR="00A66950">
        <w:rPr>
          <w:rFonts w:ascii="Times New Roman" w:hAnsi="Times New Roman" w:cs="Times New Roman"/>
          <w:sz w:val="24"/>
          <w:szCs w:val="24"/>
        </w:rPr>
        <w:t>en un</w:t>
      </w:r>
      <w:r w:rsidR="00AB61D0" w:rsidRPr="00AB61D0">
        <w:rPr>
          <w:rFonts w:ascii="Times New Roman" w:hAnsi="Times New Roman" w:cs="Times New Roman"/>
          <w:sz w:val="24"/>
          <w:szCs w:val="24"/>
        </w:rPr>
        <w:t xml:space="preserve"> archivo </w:t>
      </w:r>
      <w:proofErr w:type="spellStart"/>
      <w:r w:rsidR="00AB61D0" w:rsidRPr="00AB61D0">
        <w:rPr>
          <w:rFonts w:ascii="Times New Roman" w:hAnsi="Times New Roman" w:cs="Times New Roman"/>
          <w:sz w:val="24"/>
          <w:szCs w:val="24"/>
        </w:rPr>
        <w:t>raster</w:t>
      </w:r>
      <w:proofErr w:type="spellEnd"/>
      <w:r w:rsidR="00AB61D0" w:rsidRPr="00AB61D0">
        <w:rPr>
          <w:rFonts w:ascii="Times New Roman" w:hAnsi="Times New Roman" w:cs="Times New Roman"/>
          <w:sz w:val="24"/>
          <w:szCs w:val="24"/>
        </w:rPr>
        <w:t xml:space="preserve"> que representa las elevaciones del terreno en la zona de estudio</w:t>
      </w:r>
      <w:r w:rsidR="00511982">
        <w:rPr>
          <w:rFonts w:ascii="Times New Roman" w:hAnsi="Times New Roman" w:cs="Times New Roman"/>
          <w:sz w:val="24"/>
          <w:szCs w:val="24"/>
        </w:rPr>
        <w:t>. Para su georeferenciación</w:t>
      </w:r>
      <w:r w:rsidR="00145270">
        <w:rPr>
          <w:rFonts w:ascii="Times New Roman" w:hAnsi="Times New Roman" w:cs="Times New Roman"/>
          <w:sz w:val="24"/>
          <w:szCs w:val="24"/>
        </w:rPr>
        <w:t xml:space="preserve"> </w:t>
      </w:r>
      <w:r w:rsidR="00511982">
        <w:rPr>
          <w:rFonts w:ascii="Times New Roman" w:hAnsi="Times New Roman" w:cs="Times New Roman"/>
          <w:sz w:val="24"/>
          <w:szCs w:val="24"/>
        </w:rPr>
        <w:t xml:space="preserve">se utilizó </w:t>
      </w:r>
      <w:r w:rsidR="00145270">
        <w:rPr>
          <w:rFonts w:ascii="Times New Roman" w:hAnsi="Times New Roman" w:cs="Times New Roman"/>
          <w:sz w:val="24"/>
          <w:szCs w:val="24"/>
        </w:rPr>
        <w:t xml:space="preserve">un sistema referencial WGS 84 / UTM </w:t>
      </w:r>
      <w:proofErr w:type="spellStart"/>
      <w:r w:rsidR="00145270">
        <w:rPr>
          <w:rFonts w:ascii="Times New Roman" w:hAnsi="Times New Roman" w:cs="Times New Roman"/>
          <w:sz w:val="24"/>
          <w:szCs w:val="24"/>
        </w:rPr>
        <w:t>zone</w:t>
      </w:r>
      <w:proofErr w:type="spellEnd"/>
      <w:r w:rsidR="00145270">
        <w:rPr>
          <w:rFonts w:ascii="Times New Roman" w:hAnsi="Times New Roman" w:cs="Times New Roman"/>
          <w:sz w:val="24"/>
          <w:szCs w:val="24"/>
        </w:rPr>
        <w:t xml:space="preserve"> 17N. </w:t>
      </w:r>
      <w:r w:rsidR="00511982">
        <w:rPr>
          <w:rFonts w:ascii="Times New Roman" w:hAnsi="Times New Roman" w:cs="Times New Roman"/>
          <w:sz w:val="24"/>
          <w:szCs w:val="24"/>
        </w:rPr>
        <w:t>A</w:t>
      </w:r>
      <w:r w:rsidR="005D6422">
        <w:rPr>
          <w:rFonts w:ascii="Times New Roman" w:hAnsi="Times New Roman" w:cs="Times New Roman"/>
          <w:sz w:val="24"/>
          <w:szCs w:val="24"/>
        </w:rPr>
        <w:t>demás</w:t>
      </w:r>
      <w:r w:rsidR="00511982">
        <w:rPr>
          <w:rFonts w:ascii="Times New Roman" w:hAnsi="Times New Roman" w:cs="Times New Roman"/>
          <w:sz w:val="24"/>
          <w:szCs w:val="24"/>
        </w:rPr>
        <w:t>, se generó</w:t>
      </w:r>
      <w:r w:rsidR="005D6422">
        <w:rPr>
          <w:rFonts w:ascii="Times New Roman" w:hAnsi="Times New Roman" w:cs="Times New Roman"/>
          <w:sz w:val="24"/>
          <w:szCs w:val="24"/>
        </w:rPr>
        <w:t xml:space="preserve"> el punto outlet que tiene como </w:t>
      </w:r>
      <w:r w:rsidR="00E200E0">
        <w:rPr>
          <w:rFonts w:ascii="Times New Roman" w:hAnsi="Times New Roman" w:cs="Times New Roman"/>
          <w:sz w:val="24"/>
          <w:szCs w:val="24"/>
        </w:rPr>
        <w:t>función</w:t>
      </w:r>
      <w:r w:rsidR="005D6422">
        <w:rPr>
          <w:rFonts w:ascii="Times New Roman" w:hAnsi="Times New Roman" w:cs="Times New Roman"/>
          <w:sz w:val="24"/>
          <w:szCs w:val="24"/>
        </w:rPr>
        <w:t xml:space="preserve"> </w:t>
      </w:r>
      <w:r w:rsidR="00D077D6">
        <w:rPr>
          <w:rFonts w:ascii="Times New Roman" w:hAnsi="Times New Roman" w:cs="Times New Roman"/>
          <w:sz w:val="24"/>
          <w:szCs w:val="24"/>
        </w:rPr>
        <w:t xml:space="preserve">definir </w:t>
      </w:r>
      <w:r w:rsidR="00D077D6" w:rsidRPr="00D077D6">
        <w:rPr>
          <w:rFonts w:ascii="Times New Roman" w:hAnsi="Times New Roman" w:cs="Times New Roman"/>
          <w:sz w:val="24"/>
          <w:szCs w:val="24"/>
        </w:rPr>
        <w:t>el lugar donde se concentra</w:t>
      </w:r>
      <w:r w:rsidR="00576EAC">
        <w:rPr>
          <w:rFonts w:ascii="Times New Roman" w:hAnsi="Times New Roman" w:cs="Times New Roman"/>
          <w:sz w:val="24"/>
          <w:szCs w:val="24"/>
        </w:rPr>
        <w:t xml:space="preserve"> el agua de la cuenca</w:t>
      </w:r>
      <w:r w:rsidR="00D077D6" w:rsidRPr="00D077D6">
        <w:rPr>
          <w:rFonts w:ascii="Times New Roman" w:hAnsi="Times New Roman" w:cs="Times New Roman"/>
          <w:sz w:val="24"/>
          <w:szCs w:val="24"/>
        </w:rPr>
        <w:t>, es decir, el punto final de escurrimiento</w:t>
      </w:r>
      <w:r w:rsidR="005D6422">
        <w:rPr>
          <w:rFonts w:ascii="Times New Roman" w:hAnsi="Times New Roman" w:cs="Times New Roman"/>
          <w:sz w:val="24"/>
          <w:szCs w:val="24"/>
        </w:rPr>
        <w:t>.</w:t>
      </w:r>
    </w:p>
    <w:p w14:paraId="4BA91771" w14:textId="1E715503" w:rsidR="000B1EF0" w:rsidRDefault="00576EAC" w:rsidP="0084604F">
      <w:pPr>
        <w:spacing w:line="360" w:lineRule="auto"/>
        <w:jc w:val="both"/>
        <w:rPr>
          <w:rFonts w:ascii="Times New Roman" w:hAnsi="Times New Roman" w:cs="Times New Roman"/>
          <w:sz w:val="24"/>
          <w:szCs w:val="24"/>
        </w:rPr>
      </w:pPr>
      <w:commentRangeStart w:id="15"/>
      <w:r>
        <w:rPr>
          <w:rFonts w:ascii="Times New Roman" w:hAnsi="Times New Roman" w:cs="Times New Roman"/>
          <w:sz w:val="24"/>
          <w:szCs w:val="24"/>
        </w:rPr>
        <w:t xml:space="preserve">En segundo lugar, para las variables hidrometeorológicas, se estudiaron los formatos necesarios </w:t>
      </w:r>
      <w:r w:rsidR="000B1EF0" w:rsidRPr="00011F49">
        <w:rPr>
          <w:rFonts w:ascii="Times New Roman" w:hAnsi="Times New Roman" w:cs="Times New Roman"/>
          <w:sz w:val="24"/>
          <w:szCs w:val="24"/>
        </w:rPr>
        <w:t>para el uso del SWAT</w:t>
      </w:r>
      <w:r w:rsidR="00260A79">
        <w:rPr>
          <w:rFonts w:ascii="Times New Roman" w:hAnsi="Times New Roman" w:cs="Times New Roman"/>
          <w:sz w:val="24"/>
          <w:szCs w:val="24"/>
        </w:rPr>
        <w:t>,</w:t>
      </w:r>
      <w:r w:rsidR="000B1EF0" w:rsidRPr="00011F49">
        <w:rPr>
          <w:rFonts w:ascii="Times New Roman" w:hAnsi="Times New Roman" w:cs="Times New Roman"/>
          <w:sz w:val="24"/>
          <w:szCs w:val="24"/>
        </w:rPr>
        <w:t xml:space="preserve"> </w:t>
      </w:r>
      <w:r w:rsidR="00260A79">
        <w:rPr>
          <w:rFonts w:ascii="Times New Roman" w:hAnsi="Times New Roman" w:cs="Times New Roman"/>
          <w:sz w:val="24"/>
          <w:szCs w:val="24"/>
        </w:rPr>
        <w:t>como, por ejemplo,</w:t>
      </w:r>
      <w:r w:rsidR="000B1EF0" w:rsidRPr="00011F49">
        <w:rPr>
          <w:rFonts w:ascii="Times New Roman" w:hAnsi="Times New Roman" w:cs="Times New Roman"/>
          <w:sz w:val="24"/>
          <w:szCs w:val="24"/>
        </w:rPr>
        <w:t xml:space="preserve"> los datos </w:t>
      </w:r>
      <w:r w:rsidR="00F76ABE">
        <w:rPr>
          <w:rFonts w:ascii="Times New Roman" w:hAnsi="Times New Roman" w:cs="Times New Roman"/>
          <w:sz w:val="24"/>
          <w:szCs w:val="24"/>
        </w:rPr>
        <w:t>para la sección de “</w:t>
      </w:r>
      <w:proofErr w:type="spellStart"/>
      <w:r w:rsidR="00F76ABE">
        <w:rPr>
          <w:rFonts w:ascii="Times New Roman" w:hAnsi="Times New Roman" w:cs="Times New Roman"/>
          <w:sz w:val="24"/>
          <w:szCs w:val="24"/>
        </w:rPr>
        <w:t>weather</w:t>
      </w:r>
      <w:proofErr w:type="spellEnd"/>
      <w:r w:rsidR="00F76ABE">
        <w:rPr>
          <w:rFonts w:ascii="Times New Roman" w:hAnsi="Times New Roman" w:cs="Times New Roman"/>
          <w:sz w:val="24"/>
          <w:szCs w:val="24"/>
        </w:rPr>
        <w:t xml:space="preserve"> </w:t>
      </w:r>
      <w:proofErr w:type="spellStart"/>
      <w:r w:rsidR="00F76ABE">
        <w:rPr>
          <w:rFonts w:ascii="Times New Roman" w:hAnsi="Times New Roman" w:cs="Times New Roman"/>
          <w:sz w:val="24"/>
          <w:szCs w:val="24"/>
        </w:rPr>
        <w:t>station</w:t>
      </w:r>
      <w:proofErr w:type="spellEnd"/>
      <w:r w:rsidR="00F76ABE">
        <w:rPr>
          <w:rFonts w:ascii="Times New Roman" w:hAnsi="Times New Roman" w:cs="Times New Roman"/>
          <w:sz w:val="24"/>
          <w:szCs w:val="24"/>
        </w:rPr>
        <w:t>”</w:t>
      </w:r>
      <w:r w:rsidR="000B1EF0" w:rsidRPr="00011F49">
        <w:rPr>
          <w:rFonts w:ascii="Times New Roman" w:hAnsi="Times New Roman" w:cs="Times New Roman"/>
          <w:sz w:val="24"/>
          <w:szCs w:val="24"/>
        </w:rPr>
        <w:t xml:space="preserve"> </w:t>
      </w:r>
      <w:r w:rsidR="00260A79">
        <w:rPr>
          <w:rFonts w:ascii="Times New Roman" w:hAnsi="Times New Roman" w:cs="Times New Roman"/>
          <w:sz w:val="24"/>
          <w:szCs w:val="24"/>
        </w:rPr>
        <w:t xml:space="preserve">se colocaron </w:t>
      </w:r>
      <w:r w:rsidR="000B1EF0" w:rsidRPr="00011F49">
        <w:rPr>
          <w:rFonts w:ascii="Times New Roman" w:hAnsi="Times New Roman" w:cs="Times New Roman"/>
          <w:sz w:val="24"/>
          <w:szCs w:val="24"/>
        </w:rPr>
        <w:t xml:space="preserve">en archivos </w:t>
      </w:r>
      <w:r w:rsidR="00D077D6">
        <w:rPr>
          <w:rFonts w:ascii="Times New Roman" w:hAnsi="Times New Roman" w:cs="Times New Roman"/>
          <w:sz w:val="24"/>
          <w:szCs w:val="24"/>
        </w:rPr>
        <w:t>de texto (</w:t>
      </w:r>
      <w:r w:rsidR="000B1EF0" w:rsidRPr="00011F49">
        <w:rPr>
          <w:rFonts w:ascii="Times New Roman" w:hAnsi="Times New Roman" w:cs="Times New Roman"/>
          <w:sz w:val="24"/>
          <w:szCs w:val="24"/>
        </w:rPr>
        <w:t>.txt</w:t>
      </w:r>
      <w:r w:rsidR="00D077D6">
        <w:rPr>
          <w:rFonts w:ascii="Times New Roman" w:hAnsi="Times New Roman" w:cs="Times New Roman"/>
          <w:sz w:val="24"/>
          <w:szCs w:val="24"/>
        </w:rPr>
        <w:t>)</w:t>
      </w:r>
      <w:r w:rsidR="000B1EF0" w:rsidRPr="00011F49">
        <w:rPr>
          <w:rFonts w:ascii="Times New Roman" w:hAnsi="Times New Roman" w:cs="Times New Roman"/>
          <w:sz w:val="24"/>
          <w:szCs w:val="24"/>
        </w:rPr>
        <w:t xml:space="preserve"> con el nombre pcp.txt y tmp.txt respectivamente.</w:t>
      </w:r>
      <w:r w:rsidR="00F76ABE">
        <w:rPr>
          <w:rFonts w:ascii="Times New Roman" w:hAnsi="Times New Roman" w:cs="Times New Roman"/>
          <w:sz w:val="24"/>
          <w:szCs w:val="24"/>
        </w:rPr>
        <w:t xml:space="preserve"> Esta sección está conformada por las variables de</w:t>
      </w:r>
      <w:r w:rsidR="00F76ABE" w:rsidRPr="00011F49">
        <w:rPr>
          <w:rFonts w:ascii="Times New Roman" w:hAnsi="Times New Roman" w:cs="Times New Roman"/>
          <w:sz w:val="24"/>
          <w:szCs w:val="24"/>
        </w:rPr>
        <w:t xml:space="preserve"> precipitación y temperatura</w:t>
      </w:r>
      <w:r w:rsidR="00260A79">
        <w:rPr>
          <w:rFonts w:ascii="Times New Roman" w:hAnsi="Times New Roman" w:cs="Times New Roman"/>
          <w:sz w:val="24"/>
          <w:szCs w:val="24"/>
        </w:rPr>
        <w:t>, además,</w:t>
      </w:r>
      <w:r w:rsidR="00F76ABE">
        <w:rPr>
          <w:rFonts w:ascii="Times New Roman" w:hAnsi="Times New Roman" w:cs="Times New Roman"/>
          <w:sz w:val="24"/>
          <w:szCs w:val="24"/>
        </w:rPr>
        <w:t xml:space="preserve"> </w:t>
      </w:r>
      <w:r w:rsidR="000B1EF0" w:rsidRPr="00011F49">
        <w:rPr>
          <w:rFonts w:ascii="Times New Roman" w:hAnsi="Times New Roman" w:cs="Times New Roman"/>
          <w:sz w:val="24"/>
          <w:szCs w:val="24"/>
        </w:rPr>
        <w:t>se ordenaron con una frecuencia diaria</w:t>
      </w:r>
      <w:r w:rsidR="001F6932" w:rsidRPr="00011F49">
        <w:rPr>
          <w:rFonts w:ascii="Times New Roman" w:hAnsi="Times New Roman" w:cs="Times New Roman"/>
          <w:sz w:val="24"/>
          <w:szCs w:val="24"/>
        </w:rPr>
        <w:t xml:space="preserve">. </w:t>
      </w:r>
      <w:r w:rsidR="00260A79">
        <w:rPr>
          <w:rFonts w:ascii="Times New Roman" w:hAnsi="Times New Roman" w:cs="Times New Roman"/>
          <w:sz w:val="24"/>
          <w:szCs w:val="24"/>
        </w:rPr>
        <w:t>Posteriormente,</w:t>
      </w:r>
      <w:r w:rsidR="00011F49" w:rsidRPr="00011F49">
        <w:rPr>
          <w:rFonts w:ascii="Times New Roman" w:hAnsi="Times New Roman" w:cs="Times New Roman"/>
          <w:sz w:val="24"/>
          <w:szCs w:val="24"/>
        </w:rPr>
        <w:t xml:space="preserve"> estos archivos </w:t>
      </w:r>
      <w:r w:rsidR="00260A79">
        <w:rPr>
          <w:rFonts w:ascii="Times New Roman" w:hAnsi="Times New Roman" w:cs="Times New Roman"/>
          <w:sz w:val="24"/>
          <w:szCs w:val="24"/>
        </w:rPr>
        <w:t>fueron denominados por el</w:t>
      </w:r>
      <w:r w:rsidR="00011F49" w:rsidRPr="00011F49">
        <w:rPr>
          <w:rFonts w:ascii="Times New Roman" w:hAnsi="Times New Roman" w:cs="Times New Roman"/>
          <w:sz w:val="24"/>
          <w:szCs w:val="24"/>
        </w:rPr>
        <w:t xml:space="preserve"> nombre de la estación</w:t>
      </w:r>
      <w:r w:rsidR="00260A79">
        <w:rPr>
          <w:rFonts w:ascii="Times New Roman" w:hAnsi="Times New Roman" w:cs="Times New Roman"/>
          <w:sz w:val="24"/>
          <w:szCs w:val="24"/>
        </w:rPr>
        <w:t xml:space="preserve"> de la cual se obtuvo el dato</w:t>
      </w:r>
      <w:r w:rsidR="00011F49" w:rsidRPr="00011F49">
        <w:rPr>
          <w:rFonts w:ascii="Times New Roman" w:hAnsi="Times New Roman" w:cs="Times New Roman"/>
          <w:sz w:val="24"/>
          <w:szCs w:val="24"/>
        </w:rPr>
        <w:t xml:space="preserve"> seguido de la abreviación de la variable </w:t>
      </w:r>
      <w:r>
        <w:rPr>
          <w:rFonts w:ascii="Times New Roman" w:hAnsi="Times New Roman" w:cs="Times New Roman"/>
          <w:sz w:val="24"/>
          <w:szCs w:val="24"/>
        </w:rPr>
        <w:t>a</w:t>
      </w:r>
      <w:r w:rsidR="00011F49" w:rsidRPr="00011F49">
        <w:rPr>
          <w:rFonts w:ascii="Times New Roman" w:hAnsi="Times New Roman" w:cs="Times New Roman"/>
          <w:sz w:val="24"/>
          <w:szCs w:val="24"/>
        </w:rPr>
        <w:t xml:space="preserve"> la que se hace referencia</w:t>
      </w:r>
      <w:r w:rsidR="00904D56">
        <w:rPr>
          <w:rFonts w:ascii="Times New Roman" w:hAnsi="Times New Roman" w:cs="Times New Roman"/>
          <w:sz w:val="24"/>
          <w:szCs w:val="24"/>
        </w:rPr>
        <w:t>.</w:t>
      </w:r>
      <w:r w:rsidR="00C13EE9">
        <w:rPr>
          <w:rFonts w:ascii="Times New Roman" w:hAnsi="Times New Roman" w:cs="Times New Roman"/>
          <w:sz w:val="24"/>
          <w:szCs w:val="24"/>
        </w:rPr>
        <w:t xml:space="preserve"> </w:t>
      </w:r>
      <w:r w:rsidR="00FC4B1C">
        <w:rPr>
          <w:rFonts w:ascii="Times New Roman" w:hAnsi="Times New Roman" w:cs="Times New Roman"/>
          <w:sz w:val="24"/>
          <w:szCs w:val="24"/>
        </w:rPr>
        <w:t>Dentro de los archivos .txt se ubican</w:t>
      </w:r>
      <w:r w:rsidR="00C13EE9">
        <w:rPr>
          <w:rFonts w:ascii="Times New Roman" w:hAnsi="Times New Roman" w:cs="Times New Roman"/>
          <w:sz w:val="24"/>
          <w:szCs w:val="24"/>
        </w:rPr>
        <w:t xml:space="preserve"> en la primera fila la fecha de comienzo de</w:t>
      </w:r>
      <w:r w:rsidR="00FC4B1C">
        <w:rPr>
          <w:rFonts w:ascii="Times New Roman" w:hAnsi="Times New Roman" w:cs="Times New Roman"/>
          <w:sz w:val="24"/>
          <w:szCs w:val="24"/>
        </w:rPr>
        <w:t xml:space="preserve"> la recolección</w:t>
      </w:r>
      <w:r w:rsidR="00C13EE9">
        <w:rPr>
          <w:rFonts w:ascii="Times New Roman" w:hAnsi="Times New Roman" w:cs="Times New Roman"/>
          <w:sz w:val="24"/>
          <w:szCs w:val="24"/>
        </w:rPr>
        <w:t xml:space="preserve"> los datos sin ningún </w:t>
      </w:r>
      <w:r w:rsidR="00260A79">
        <w:rPr>
          <w:rFonts w:ascii="Times New Roman" w:hAnsi="Times New Roman" w:cs="Times New Roman"/>
          <w:sz w:val="24"/>
          <w:szCs w:val="24"/>
        </w:rPr>
        <w:t>carácter</w:t>
      </w:r>
      <w:r w:rsidR="00C13EE9">
        <w:rPr>
          <w:rFonts w:ascii="Times New Roman" w:hAnsi="Times New Roman" w:cs="Times New Roman"/>
          <w:sz w:val="24"/>
          <w:szCs w:val="24"/>
        </w:rPr>
        <w:t xml:space="preserve"> ni espacio,</w:t>
      </w:r>
      <w:r w:rsidR="00FC4B1C">
        <w:rPr>
          <w:rFonts w:ascii="Times New Roman" w:hAnsi="Times New Roman" w:cs="Times New Roman"/>
          <w:sz w:val="24"/>
          <w:szCs w:val="24"/>
        </w:rPr>
        <w:t xml:space="preserve"> además, </w:t>
      </w:r>
      <w:r w:rsidR="00C13EE9">
        <w:rPr>
          <w:rFonts w:ascii="Times New Roman" w:hAnsi="Times New Roman" w:cs="Times New Roman"/>
          <w:sz w:val="24"/>
          <w:szCs w:val="24"/>
        </w:rPr>
        <w:t>a la izquierda se encuentra la temperatura mínima y a la derecha la máxima alcanzada di</w:t>
      </w:r>
      <w:r w:rsidR="001C5000">
        <w:rPr>
          <w:rFonts w:ascii="Times New Roman" w:hAnsi="Times New Roman" w:cs="Times New Roman"/>
          <w:sz w:val="24"/>
          <w:szCs w:val="24"/>
        </w:rPr>
        <w:t>ar</w:t>
      </w:r>
      <w:r w:rsidR="00C13EE9">
        <w:rPr>
          <w:rFonts w:ascii="Times New Roman" w:hAnsi="Times New Roman" w:cs="Times New Roman"/>
          <w:sz w:val="24"/>
          <w:szCs w:val="24"/>
        </w:rPr>
        <w:t>i</w:t>
      </w:r>
      <w:r w:rsidR="001C5000">
        <w:rPr>
          <w:rFonts w:ascii="Times New Roman" w:hAnsi="Times New Roman" w:cs="Times New Roman"/>
          <w:sz w:val="24"/>
          <w:szCs w:val="24"/>
        </w:rPr>
        <w:t>a</w:t>
      </w:r>
      <w:r w:rsidR="00C13EE9">
        <w:rPr>
          <w:rFonts w:ascii="Times New Roman" w:hAnsi="Times New Roman" w:cs="Times New Roman"/>
          <w:sz w:val="24"/>
          <w:szCs w:val="24"/>
        </w:rPr>
        <w:t>mente.</w:t>
      </w:r>
      <w:r w:rsidR="00FC4B1C" w:rsidRPr="00FC4B1C">
        <w:t xml:space="preserve"> </w:t>
      </w:r>
      <w:r w:rsidR="00FC4B1C" w:rsidRPr="00FC4B1C">
        <w:rPr>
          <w:rFonts w:ascii="Times New Roman" w:hAnsi="Times New Roman" w:cs="Times New Roman"/>
          <w:sz w:val="24"/>
          <w:szCs w:val="24"/>
        </w:rPr>
        <w:t>Ver ilustración 2</w:t>
      </w:r>
      <w:commentRangeEnd w:id="15"/>
      <w:r w:rsidR="003B4BA9">
        <w:rPr>
          <w:rStyle w:val="Refdecomentario"/>
        </w:rPr>
        <w:commentReference w:id="15"/>
      </w:r>
    </w:p>
    <w:p w14:paraId="40A89BE3" w14:textId="77777777" w:rsidR="00FC4B1C" w:rsidRDefault="00FC4B1C" w:rsidP="00FC4B1C">
      <w:pPr>
        <w:keepNext/>
        <w:spacing w:line="360" w:lineRule="auto"/>
        <w:jc w:val="center"/>
      </w:pPr>
      <w:r w:rsidRPr="00C13EE9">
        <w:rPr>
          <w:rFonts w:ascii="Times New Roman" w:hAnsi="Times New Roman" w:cs="Times New Roman"/>
          <w:noProof/>
          <w:sz w:val="24"/>
          <w:szCs w:val="24"/>
        </w:rPr>
        <w:drawing>
          <wp:inline distT="0" distB="0" distL="0" distR="0" wp14:anchorId="55370BBF" wp14:editId="3BCA8437">
            <wp:extent cx="2335610" cy="2095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6459" cy="2114205"/>
                    </a:xfrm>
                    <a:prstGeom prst="rect">
                      <a:avLst/>
                    </a:prstGeom>
                  </pic:spPr>
                </pic:pic>
              </a:graphicData>
            </a:graphic>
          </wp:inline>
        </w:drawing>
      </w:r>
    </w:p>
    <w:p w14:paraId="1F713626" w14:textId="77777777" w:rsidR="00FC4B1C" w:rsidRDefault="00FC4B1C" w:rsidP="00FC4B1C">
      <w:pPr>
        <w:pStyle w:val="Descripcin"/>
        <w:jc w:val="center"/>
      </w:pPr>
      <w:r>
        <w:t xml:space="preserve">Ilustración </w:t>
      </w:r>
      <w:fldSimple w:instr=" SEQ Ilustración \* ARABIC ">
        <w:r>
          <w:rPr>
            <w:noProof/>
          </w:rPr>
          <w:t>2</w:t>
        </w:r>
      </w:fldSimple>
      <w:r>
        <w:t xml:space="preserve"> Formato para datos de temperatura de la estación Miraflores del año 1980</w:t>
      </w:r>
    </w:p>
    <w:p w14:paraId="644E7DA6" w14:textId="39E97D65" w:rsidR="004167A8" w:rsidRDefault="00F76ABE" w:rsidP="0084604F">
      <w:pPr>
        <w:spacing w:line="360" w:lineRule="auto"/>
        <w:jc w:val="both"/>
        <w:rPr>
          <w:rFonts w:ascii="Times New Roman" w:hAnsi="Times New Roman" w:cs="Times New Roman"/>
          <w:sz w:val="24"/>
          <w:szCs w:val="24"/>
        </w:rPr>
      </w:pPr>
      <w:commentRangeStart w:id="16"/>
      <w:r w:rsidRPr="003B4BA9">
        <w:rPr>
          <w:rFonts w:ascii="Times New Roman" w:hAnsi="Times New Roman" w:cs="Times New Roman"/>
          <w:sz w:val="24"/>
          <w:szCs w:val="24"/>
        </w:rPr>
        <w:t xml:space="preserve">Por otro lado, se ordenaron los datos de la </w:t>
      </w:r>
      <w:r w:rsidR="00904D56" w:rsidRPr="003B4BA9">
        <w:rPr>
          <w:rFonts w:ascii="Times New Roman" w:hAnsi="Times New Roman" w:cs="Times New Roman"/>
          <w:sz w:val="24"/>
          <w:szCs w:val="24"/>
        </w:rPr>
        <w:t>sección</w:t>
      </w:r>
      <w:r w:rsidRPr="003B4BA9">
        <w:rPr>
          <w:rFonts w:ascii="Times New Roman" w:hAnsi="Times New Roman" w:cs="Times New Roman"/>
          <w:sz w:val="24"/>
          <w:szCs w:val="24"/>
        </w:rPr>
        <w:t xml:space="preserve"> “</w:t>
      </w:r>
      <w:proofErr w:type="spellStart"/>
      <w:r w:rsidRPr="003B4BA9">
        <w:rPr>
          <w:rFonts w:ascii="Times New Roman" w:hAnsi="Times New Roman" w:cs="Times New Roman"/>
          <w:sz w:val="24"/>
          <w:szCs w:val="24"/>
        </w:rPr>
        <w:t>Weather</w:t>
      </w:r>
      <w:proofErr w:type="spellEnd"/>
      <w:r w:rsidRPr="003B4BA9">
        <w:rPr>
          <w:rFonts w:ascii="Times New Roman" w:hAnsi="Times New Roman" w:cs="Times New Roman"/>
          <w:sz w:val="24"/>
          <w:szCs w:val="24"/>
        </w:rPr>
        <w:t xml:space="preserve"> </w:t>
      </w:r>
      <w:proofErr w:type="spellStart"/>
      <w:r w:rsidRPr="003B4BA9">
        <w:rPr>
          <w:rFonts w:ascii="Times New Roman" w:hAnsi="Times New Roman" w:cs="Times New Roman"/>
          <w:sz w:val="24"/>
          <w:szCs w:val="24"/>
        </w:rPr>
        <w:t>generator</w:t>
      </w:r>
      <w:proofErr w:type="spellEnd"/>
      <w:r w:rsidRPr="003B4BA9">
        <w:rPr>
          <w:rFonts w:ascii="Times New Roman" w:hAnsi="Times New Roman" w:cs="Times New Roman"/>
          <w:sz w:val="24"/>
          <w:szCs w:val="24"/>
        </w:rPr>
        <w:t>” en un archivo .</w:t>
      </w:r>
      <w:proofErr w:type="spellStart"/>
      <w:r w:rsidRPr="003B4BA9">
        <w:rPr>
          <w:rFonts w:ascii="Times New Roman" w:hAnsi="Times New Roman" w:cs="Times New Roman"/>
          <w:sz w:val="24"/>
          <w:szCs w:val="24"/>
        </w:rPr>
        <w:t>sqlite</w:t>
      </w:r>
      <w:proofErr w:type="spellEnd"/>
      <w:r w:rsidR="00904D56" w:rsidRPr="003B4BA9">
        <w:rPr>
          <w:rFonts w:ascii="Times New Roman" w:hAnsi="Times New Roman" w:cs="Times New Roman"/>
          <w:sz w:val="24"/>
          <w:szCs w:val="24"/>
        </w:rPr>
        <w:t xml:space="preserve">. </w:t>
      </w:r>
      <w:r w:rsidR="00FC4B1C" w:rsidRPr="003B4BA9">
        <w:rPr>
          <w:rFonts w:ascii="Times New Roman" w:hAnsi="Times New Roman" w:cs="Times New Roman"/>
          <w:sz w:val="24"/>
          <w:szCs w:val="24"/>
        </w:rPr>
        <w:t xml:space="preserve">con un periodo de datos a nivel mensual. Además, </w:t>
      </w:r>
      <w:r w:rsidR="00904D56" w:rsidRPr="003B4BA9">
        <w:rPr>
          <w:rFonts w:ascii="Times New Roman" w:hAnsi="Times New Roman" w:cs="Times New Roman"/>
          <w:sz w:val="24"/>
          <w:szCs w:val="24"/>
        </w:rPr>
        <w:t xml:space="preserve">se diseñaron dos tablas, </w:t>
      </w:r>
      <w:r w:rsidR="00FC4B1C" w:rsidRPr="003B4BA9">
        <w:rPr>
          <w:rFonts w:ascii="Times New Roman" w:hAnsi="Times New Roman" w:cs="Times New Roman"/>
          <w:sz w:val="24"/>
          <w:szCs w:val="24"/>
        </w:rPr>
        <w:t>la primera fue utilizada para colocar</w:t>
      </w:r>
      <w:r w:rsidR="00904D56" w:rsidRPr="003B4BA9">
        <w:rPr>
          <w:rFonts w:ascii="Times New Roman" w:hAnsi="Times New Roman" w:cs="Times New Roman"/>
          <w:sz w:val="24"/>
          <w:szCs w:val="24"/>
        </w:rPr>
        <w:t xml:space="preserve"> el nombre de las estaciones, su</w:t>
      </w:r>
      <w:r w:rsidR="00904D56">
        <w:rPr>
          <w:rFonts w:ascii="Times New Roman" w:hAnsi="Times New Roman" w:cs="Times New Roman"/>
          <w:sz w:val="24"/>
          <w:szCs w:val="24"/>
        </w:rPr>
        <w:t xml:space="preserve"> elevación, coordenadas, </w:t>
      </w:r>
      <w:r w:rsidR="00FC4B1C">
        <w:rPr>
          <w:rFonts w:ascii="Times New Roman" w:hAnsi="Times New Roman" w:cs="Times New Roman"/>
          <w:sz w:val="24"/>
          <w:szCs w:val="24"/>
        </w:rPr>
        <w:t>y</w:t>
      </w:r>
      <w:r w:rsidR="00904D56">
        <w:rPr>
          <w:rFonts w:ascii="Times New Roman" w:hAnsi="Times New Roman" w:cs="Times New Roman"/>
          <w:sz w:val="24"/>
          <w:szCs w:val="24"/>
        </w:rPr>
        <w:t xml:space="preserve"> años de estudio. La segunda tabla muestra las variables a nivel mensual, estas variables son descritas y ordenadas de la siguiente manera: </w:t>
      </w:r>
      <w:proofErr w:type="spellStart"/>
      <w:r w:rsidR="00904D56">
        <w:rPr>
          <w:rFonts w:ascii="Times New Roman" w:hAnsi="Times New Roman" w:cs="Times New Roman"/>
          <w:sz w:val="24"/>
          <w:szCs w:val="24"/>
        </w:rPr>
        <w:t>tmp_max_av</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tmp_min_av</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tmp_max_sd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tmp_min_sd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pcp_sd</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pcp_skew</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wer_dry</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wet_wet</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pcp_days</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pcp_hhr</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slr_ave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dew_ave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wnd_ave</w:t>
      </w:r>
      <w:proofErr w:type="spellEnd"/>
      <w:r w:rsidR="00904D56">
        <w:rPr>
          <w:rFonts w:ascii="Times New Roman" w:hAnsi="Times New Roman" w:cs="Times New Roman"/>
          <w:sz w:val="24"/>
          <w:szCs w:val="24"/>
        </w:rPr>
        <w:t xml:space="preserve">, </w:t>
      </w:r>
      <w:proofErr w:type="spellStart"/>
      <w:r w:rsidR="00904D56">
        <w:rPr>
          <w:rFonts w:ascii="Times New Roman" w:hAnsi="Times New Roman" w:cs="Times New Roman"/>
          <w:sz w:val="24"/>
          <w:szCs w:val="24"/>
        </w:rPr>
        <w:t>wgn_id</w:t>
      </w:r>
      <w:proofErr w:type="spellEnd"/>
      <w:r w:rsidR="00904D56">
        <w:rPr>
          <w:rFonts w:ascii="Times New Roman" w:hAnsi="Times New Roman" w:cs="Times New Roman"/>
          <w:sz w:val="24"/>
          <w:szCs w:val="24"/>
        </w:rPr>
        <w:t xml:space="preserve">. </w:t>
      </w:r>
      <w:commentRangeEnd w:id="16"/>
      <w:r w:rsidR="003B4BA9">
        <w:rPr>
          <w:rStyle w:val="Refdecomentario"/>
        </w:rPr>
        <w:commentReference w:id="16"/>
      </w:r>
    </w:p>
    <w:p w14:paraId="21CB04CF" w14:textId="06AFB36B" w:rsidR="002F0020" w:rsidRDefault="00FC4B1C" w:rsidP="0084604F">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Los datos preparados dieron lugar al inicio de la ejecución del programa para obtener el modelo hidrológico. </w:t>
      </w:r>
      <w:r w:rsidR="002F0020">
        <w:rPr>
          <w:rFonts w:ascii="Times New Roman" w:hAnsi="Times New Roman" w:cs="Times New Roman"/>
          <w:sz w:val="24"/>
          <w:szCs w:val="24"/>
        </w:rPr>
        <w:t xml:space="preserve">Este proceso </w:t>
      </w:r>
      <w:r>
        <w:rPr>
          <w:rFonts w:ascii="Times New Roman" w:hAnsi="Times New Roman" w:cs="Times New Roman"/>
          <w:sz w:val="24"/>
          <w:szCs w:val="24"/>
        </w:rPr>
        <w:t>abarco</w:t>
      </w:r>
      <w:r w:rsidR="002F0020">
        <w:rPr>
          <w:rFonts w:ascii="Times New Roman" w:hAnsi="Times New Roman" w:cs="Times New Roman"/>
          <w:sz w:val="24"/>
          <w:szCs w:val="24"/>
        </w:rPr>
        <w:t xml:space="preserve"> tres etapas, delinear la cuenca hidrográfica, crear l</w:t>
      </w:r>
      <w:r w:rsidR="0023746C">
        <w:rPr>
          <w:rFonts w:ascii="Times New Roman" w:hAnsi="Times New Roman" w:cs="Times New Roman"/>
          <w:sz w:val="24"/>
          <w:szCs w:val="24"/>
        </w:rPr>
        <w:t>a</w:t>
      </w:r>
      <w:r w:rsidR="002F0020">
        <w:rPr>
          <w:rFonts w:ascii="Times New Roman" w:hAnsi="Times New Roman" w:cs="Times New Roman"/>
          <w:sz w:val="24"/>
          <w:szCs w:val="24"/>
        </w:rPr>
        <w:t xml:space="preserve">s </w:t>
      </w:r>
      <w:r w:rsidR="0023746C">
        <w:rPr>
          <w:rFonts w:ascii="Times New Roman" w:hAnsi="Times New Roman" w:cs="Times New Roman"/>
          <w:sz w:val="24"/>
          <w:szCs w:val="24"/>
        </w:rPr>
        <w:t>u</w:t>
      </w:r>
      <w:r w:rsidR="0023746C" w:rsidRPr="0023746C">
        <w:rPr>
          <w:rFonts w:ascii="Times New Roman" w:hAnsi="Times New Roman" w:cs="Times New Roman"/>
          <w:sz w:val="24"/>
          <w:szCs w:val="24"/>
        </w:rPr>
        <w:t xml:space="preserve">nidades de </w:t>
      </w:r>
      <w:r w:rsidR="0023746C">
        <w:rPr>
          <w:rFonts w:ascii="Times New Roman" w:hAnsi="Times New Roman" w:cs="Times New Roman"/>
          <w:sz w:val="24"/>
          <w:szCs w:val="24"/>
        </w:rPr>
        <w:t>r</w:t>
      </w:r>
      <w:r w:rsidR="0023746C" w:rsidRPr="0023746C">
        <w:rPr>
          <w:rFonts w:ascii="Times New Roman" w:hAnsi="Times New Roman" w:cs="Times New Roman"/>
          <w:sz w:val="24"/>
          <w:szCs w:val="24"/>
        </w:rPr>
        <w:t xml:space="preserve">espuesta </w:t>
      </w:r>
      <w:r w:rsidR="0023746C">
        <w:rPr>
          <w:rFonts w:ascii="Times New Roman" w:hAnsi="Times New Roman" w:cs="Times New Roman"/>
          <w:sz w:val="24"/>
          <w:szCs w:val="24"/>
        </w:rPr>
        <w:t>h</w:t>
      </w:r>
      <w:r w:rsidR="0023746C" w:rsidRPr="0023746C">
        <w:rPr>
          <w:rFonts w:ascii="Times New Roman" w:hAnsi="Times New Roman" w:cs="Times New Roman"/>
          <w:sz w:val="24"/>
          <w:szCs w:val="24"/>
        </w:rPr>
        <w:t>idrológica</w:t>
      </w:r>
      <w:r w:rsidR="0023746C">
        <w:rPr>
          <w:rFonts w:ascii="Times New Roman" w:hAnsi="Times New Roman" w:cs="Times New Roman"/>
          <w:sz w:val="24"/>
          <w:szCs w:val="24"/>
        </w:rPr>
        <w:t xml:space="preserve"> (</w:t>
      </w:r>
      <w:r w:rsidR="002F0020">
        <w:rPr>
          <w:rFonts w:ascii="Times New Roman" w:hAnsi="Times New Roman" w:cs="Times New Roman"/>
          <w:sz w:val="24"/>
          <w:szCs w:val="24"/>
        </w:rPr>
        <w:t>HRUS</w:t>
      </w:r>
      <w:r w:rsidR="0023746C">
        <w:rPr>
          <w:rFonts w:ascii="Times New Roman" w:hAnsi="Times New Roman" w:cs="Times New Roman"/>
          <w:sz w:val="24"/>
          <w:szCs w:val="24"/>
        </w:rPr>
        <w:t>)</w:t>
      </w:r>
      <w:r w:rsidR="002F0020">
        <w:rPr>
          <w:rFonts w:ascii="Times New Roman" w:hAnsi="Times New Roman" w:cs="Times New Roman"/>
          <w:sz w:val="24"/>
          <w:szCs w:val="24"/>
        </w:rPr>
        <w:t>, y finalmente introducir los datos de las estaciones para obtener los resultados a través de SWAT EDIT.</w:t>
      </w:r>
    </w:p>
    <w:p w14:paraId="6744373C" w14:textId="5BF7D9C6" w:rsidR="006055E3" w:rsidRPr="003B4BA9" w:rsidRDefault="003B4BA9" w:rsidP="0084604F">
      <w:pPr>
        <w:spacing w:line="360" w:lineRule="auto"/>
        <w:jc w:val="both"/>
        <w:rPr>
          <w:rFonts w:ascii="Times New Roman" w:hAnsi="Times New Roman" w:cs="Times New Roman"/>
          <w:sz w:val="24"/>
          <w:szCs w:val="24"/>
        </w:rPr>
      </w:pPr>
      <w:r w:rsidRPr="003B4BA9">
        <w:rPr>
          <w:rFonts w:ascii="Times New Roman" w:hAnsi="Times New Roman" w:cs="Times New Roman"/>
          <w:sz w:val="24"/>
          <w:szCs w:val="24"/>
        </w:rPr>
        <w:t>El proceso de modelación hidrológica de la cuenca del río Piura se desarrolló en tres etapas principales. En la primera etapa, se integraron las variables topográficas, incluyendo el modelo digital de elevación (DEM) y la delimitación de la red de drenaje, estableciendo los umbrales de contribución de flujo y definiendo el punto de salida (outlet) de la cuenca</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39</w:t>
      </w:r>
      <w:r w:rsidR="002D3209" w:rsidRPr="00AC4288">
        <w:rPr>
          <w:rFonts w:ascii="Times New Roman" w:hAnsi="Times New Roman" w:cs="Times New Roman"/>
          <w:sz w:val="24"/>
          <w:szCs w:val="24"/>
          <w:highlight w:val="green"/>
        </w:rPr>
        <w:t>).</w:t>
      </w:r>
      <w:r w:rsidRPr="003B4BA9">
        <w:rPr>
          <w:rFonts w:ascii="Times New Roman" w:hAnsi="Times New Roman" w:cs="Times New Roman"/>
          <w:sz w:val="24"/>
          <w:szCs w:val="24"/>
        </w:rPr>
        <w:t xml:space="preserve"> En la segunda etapa, se incorporaron los mapas de uso y tipo de suelo, junto con información complementaria proporcionada por la base de datos global de QSWAT+, considerando también rangos de pendiente específicos. En esta fase se realizó la generación y filtración de las Unidades de Respuesta Hidrológica (HRUs)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40</w:t>
      </w:r>
      <w:r w:rsidR="002D3209" w:rsidRPr="00AC4288">
        <w:rPr>
          <w:rFonts w:ascii="Times New Roman" w:hAnsi="Times New Roman" w:cs="Times New Roman"/>
          <w:sz w:val="24"/>
          <w:szCs w:val="24"/>
          <w:highlight w:val="green"/>
        </w:rPr>
        <w:t>)</w:t>
      </w:r>
      <w:r w:rsidRPr="003B4BA9">
        <w:rPr>
          <w:rFonts w:ascii="Times New Roman" w:hAnsi="Times New Roman" w:cs="Times New Roman"/>
          <w:sz w:val="24"/>
          <w:szCs w:val="24"/>
        </w:rPr>
        <w:t>. Finalmente, en la tercera etapa, se configuraron los datos meteorológicos mediante el Weather Generator y las estaciones climáticas, lo que permitió definir el periodo de simulación y obtener el archivo swatplus_output.sqlite</w:t>
      </w:r>
      <w:r>
        <w:rPr>
          <w:rFonts w:ascii="Times New Roman" w:hAnsi="Times New Roman" w:cs="Times New Roman"/>
          <w:sz w:val="24"/>
          <w:szCs w:val="24"/>
        </w:rPr>
        <w:t xml:space="preserve"> Ver ilustración 11</w:t>
      </w:r>
      <w:r w:rsidRPr="003B4BA9">
        <w:rPr>
          <w:rFonts w:ascii="Times New Roman" w:hAnsi="Times New Roman" w:cs="Times New Roman"/>
          <w:sz w:val="24"/>
          <w:szCs w:val="24"/>
        </w:rPr>
        <w:t>. Este archivo fue empleado posteriormente para la calibración del modelo hidrológico en RStudio, utilizando los valores de caudal generados como referencia</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w:t>
      </w:r>
      <w:r w:rsidR="002D3209" w:rsidRPr="002D3209">
        <w:rPr>
          <w:rFonts w:ascii="Times New Roman" w:hAnsi="Times New Roman" w:cs="Times New Roman"/>
          <w:sz w:val="24"/>
          <w:szCs w:val="24"/>
          <w:highlight w:val="green"/>
        </w:rPr>
        <w:t>fuente 41).</w:t>
      </w:r>
    </w:p>
    <w:p w14:paraId="0EAA4A9A" w14:textId="77777777" w:rsidR="00C2208C" w:rsidRDefault="00C2208C" w:rsidP="0084604F">
      <w:pPr>
        <w:spacing w:line="360" w:lineRule="auto"/>
        <w:jc w:val="both"/>
        <w:rPr>
          <w:rFonts w:ascii="Times New Roman" w:hAnsi="Times New Roman" w:cs="Times New Roman"/>
          <w:sz w:val="24"/>
          <w:szCs w:val="24"/>
        </w:rPr>
      </w:pPr>
    </w:p>
    <w:bookmarkEnd w:id="14"/>
    <w:p w14:paraId="56FB5C80" w14:textId="77777777" w:rsidR="00CE56FF" w:rsidRDefault="00CE56FF" w:rsidP="00CE56FF">
      <w:pPr>
        <w:keepNext/>
        <w:spacing w:line="360" w:lineRule="auto"/>
        <w:jc w:val="center"/>
      </w:pPr>
      <w:r w:rsidRPr="00CE56FF">
        <w:rPr>
          <w:rFonts w:ascii="Times New Roman" w:hAnsi="Times New Roman" w:cs="Times New Roman"/>
          <w:noProof/>
          <w:sz w:val="24"/>
          <w:szCs w:val="24"/>
        </w:rPr>
        <w:drawing>
          <wp:inline distT="0" distB="0" distL="0" distR="0" wp14:anchorId="6AA0DFBE" wp14:editId="33D47A0C">
            <wp:extent cx="5331124" cy="145628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1948" cy="1456505"/>
                    </a:xfrm>
                    <a:prstGeom prst="rect">
                      <a:avLst/>
                    </a:prstGeom>
                  </pic:spPr>
                </pic:pic>
              </a:graphicData>
            </a:graphic>
          </wp:inline>
        </w:drawing>
      </w:r>
    </w:p>
    <w:p w14:paraId="7075C0F1" w14:textId="06EE5716" w:rsidR="009229B6" w:rsidRDefault="00CE56FF" w:rsidP="00CE56FF">
      <w:pPr>
        <w:pStyle w:val="Descripcin"/>
        <w:jc w:val="center"/>
      </w:pPr>
      <w:r>
        <w:t xml:space="preserve">Ilustración </w:t>
      </w:r>
      <w:fldSimple w:instr=" SEQ Ilustración \* ARABIC ">
        <w:r>
          <w:rPr>
            <w:noProof/>
          </w:rPr>
          <w:t>11</w:t>
        </w:r>
      </w:fldSimple>
      <w:r>
        <w:t xml:space="preserve"> Obtención del archivo </w:t>
      </w:r>
      <w:proofErr w:type="spellStart"/>
      <w:r>
        <w:t>SQlite</w:t>
      </w:r>
      <w:proofErr w:type="spellEnd"/>
      <w:r>
        <w:t xml:space="preserve"> necesario para la calibración de los parámetros del modelo hidrológico trabajado</w:t>
      </w:r>
    </w:p>
    <w:p w14:paraId="62440096" w14:textId="77777777" w:rsidR="00260A79" w:rsidRDefault="00260A79" w:rsidP="00260A79"/>
    <w:p w14:paraId="1F354F18" w14:textId="641C28AF" w:rsidR="00C3631C" w:rsidRDefault="00260A79" w:rsidP="004F4468">
      <w:pPr>
        <w:spacing w:line="360" w:lineRule="auto"/>
        <w:jc w:val="both"/>
        <w:rPr>
          <w:rFonts w:ascii="Times New Roman" w:hAnsi="Times New Roman" w:cs="Times New Roman"/>
          <w:sz w:val="24"/>
          <w:szCs w:val="24"/>
        </w:rPr>
      </w:pPr>
      <w:r w:rsidRPr="004F4468">
        <w:rPr>
          <w:rFonts w:ascii="Times New Roman" w:hAnsi="Times New Roman" w:cs="Times New Roman"/>
          <w:sz w:val="24"/>
          <w:szCs w:val="24"/>
        </w:rPr>
        <w:t xml:space="preserve">Por </w:t>
      </w:r>
      <w:r w:rsidR="004F4468" w:rsidRPr="004F4468">
        <w:rPr>
          <w:rFonts w:ascii="Times New Roman" w:hAnsi="Times New Roman" w:cs="Times New Roman"/>
          <w:sz w:val="24"/>
          <w:szCs w:val="24"/>
        </w:rPr>
        <w:t>último</w:t>
      </w:r>
      <w:r w:rsidRPr="004F4468">
        <w:rPr>
          <w:rFonts w:ascii="Times New Roman" w:hAnsi="Times New Roman" w:cs="Times New Roman"/>
          <w:sz w:val="24"/>
          <w:szCs w:val="24"/>
        </w:rPr>
        <w:t>, se procedió a realizar la calibración</w:t>
      </w:r>
      <w:r w:rsidR="00B50F2B" w:rsidRPr="004F4468">
        <w:rPr>
          <w:rFonts w:ascii="Times New Roman" w:hAnsi="Times New Roman" w:cs="Times New Roman"/>
          <w:sz w:val="24"/>
          <w:szCs w:val="24"/>
        </w:rPr>
        <w:t xml:space="preserve"> de los resultados de caudal obtenidos en el modelo </w:t>
      </w:r>
      <w:r w:rsidR="00C3631C" w:rsidRPr="004F4468">
        <w:rPr>
          <w:rFonts w:ascii="Times New Roman" w:hAnsi="Times New Roman" w:cs="Times New Roman"/>
          <w:sz w:val="24"/>
          <w:szCs w:val="24"/>
        </w:rPr>
        <w:t>hidrológico</w:t>
      </w:r>
      <w:r w:rsidR="00867348">
        <w:rPr>
          <w:rFonts w:ascii="Times New Roman" w:hAnsi="Times New Roman" w:cs="Times New Roman"/>
          <w:sz w:val="24"/>
          <w:szCs w:val="24"/>
        </w:rPr>
        <w:t>.</w:t>
      </w:r>
      <w:r w:rsidR="00B50F2B" w:rsidRPr="004F4468">
        <w:rPr>
          <w:rFonts w:ascii="Times New Roman" w:hAnsi="Times New Roman" w:cs="Times New Roman"/>
          <w:sz w:val="24"/>
          <w:szCs w:val="24"/>
        </w:rPr>
        <w:t xml:space="preserve"> Se propuso un enfoque multiobjetivo para capturar distintos aspectos del comportamiento </w:t>
      </w:r>
      <w:r w:rsidR="00C3631C" w:rsidRPr="004F4468">
        <w:rPr>
          <w:rFonts w:ascii="Times New Roman" w:hAnsi="Times New Roman" w:cs="Times New Roman"/>
          <w:sz w:val="24"/>
          <w:szCs w:val="24"/>
        </w:rPr>
        <w:t>hidrológico</w:t>
      </w:r>
      <w:r w:rsidR="00B50F2B" w:rsidRPr="004F4468">
        <w:rPr>
          <w:rFonts w:ascii="Times New Roman" w:hAnsi="Times New Roman" w:cs="Times New Roman"/>
          <w:sz w:val="24"/>
          <w:szCs w:val="24"/>
        </w:rPr>
        <w:t xml:space="preserve"> mediante </w:t>
      </w:r>
      <w:r w:rsidR="004F4468" w:rsidRPr="004F4468">
        <w:rPr>
          <w:rFonts w:ascii="Times New Roman" w:hAnsi="Times New Roman" w:cs="Times New Roman"/>
          <w:sz w:val="24"/>
          <w:szCs w:val="24"/>
        </w:rPr>
        <w:t xml:space="preserve">dos </w:t>
      </w:r>
      <w:r w:rsidR="00B50F2B" w:rsidRPr="004F4468">
        <w:rPr>
          <w:rFonts w:ascii="Times New Roman" w:hAnsi="Times New Roman" w:cs="Times New Roman"/>
          <w:sz w:val="24"/>
          <w:szCs w:val="24"/>
        </w:rPr>
        <w:t>indicadores</w:t>
      </w:r>
      <w:r w:rsidR="004F4468" w:rsidRPr="004F4468">
        <w:rPr>
          <w:rFonts w:ascii="Times New Roman" w:hAnsi="Times New Roman" w:cs="Times New Roman"/>
          <w:sz w:val="24"/>
          <w:szCs w:val="24"/>
        </w:rPr>
        <w:t xml:space="preserve"> el índice de eficiencia de Nash-Sutcliffe (NSE) y </w:t>
      </w:r>
      <w:commentRangeStart w:id="17"/>
      <w:r w:rsidR="004F4468" w:rsidRPr="004F4468">
        <w:rPr>
          <w:rFonts w:ascii="Times New Roman" w:hAnsi="Times New Roman" w:cs="Times New Roman"/>
          <w:sz w:val="24"/>
          <w:szCs w:val="24"/>
        </w:rPr>
        <w:t>logaritmo natural de la desviación estándar (LogNSE)</w:t>
      </w:r>
      <w:commentRangeEnd w:id="17"/>
      <w:r w:rsidR="004F4468" w:rsidRPr="004F4468">
        <w:rPr>
          <w:rStyle w:val="Refdecomentario"/>
          <w:rFonts w:ascii="Times New Roman" w:hAnsi="Times New Roman" w:cs="Times New Roman"/>
          <w:sz w:val="24"/>
          <w:szCs w:val="24"/>
        </w:rPr>
        <w:commentReference w:id="17"/>
      </w:r>
      <w:r w:rsidR="002D3209" w:rsidRPr="002D3209">
        <w:rPr>
          <w:rFonts w:ascii="Times New Roman" w:hAnsi="Times New Roman" w:cs="Times New Roman"/>
          <w:sz w:val="24"/>
          <w:szCs w:val="24"/>
          <w:highlight w:val="green"/>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42</w:t>
      </w:r>
      <w:r w:rsidR="002D3209" w:rsidRPr="00AC4288">
        <w:rPr>
          <w:rFonts w:ascii="Times New Roman" w:hAnsi="Times New Roman" w:cs="Times New Roman"/>
          <w:sz w:val="24"/>
          <w:szCs w:val="24"/>
          <w:highlight w:val="green"/>
        </w:rPr>
        <w:t>)</w:t>
      </w:r>
      <w:r w:rsidR="004F4468">
        <w:rPr>
          <w:rFonts w:ascii="Times New Roman" w:hAnsi="Times New Roman" w:cs="Times New Roman"/>
          <w:sz w:val="24"/>
          <w:szCs w:val="24"/>
        </w:rPr>
        <w:t xml:space="preserve">. </w:t>
      </w:r>
      <w:r w:rsidR="001674ED" w:rsidRPr="001674ED">
        <w:rPr>
          <w:rFonts w:ascii="Times New Roman" w:hAnsi="Times New Roman" w:cs="Times New Roman"/>
          <w:sz w:val="24"/>
          <w:szCs w:val="24"/>
        </w:rPr>
        <w:t>El NSE mide el grado de concordancia entre los valores simulados y los observados, siendo los valores cercanos a 1 indicativos de un mejor desempeño del modelo</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lastRenderedPageBreak/>
        <w:t>43</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 Sin embargo, este indicador puede verse influenciado por la variabilidad de los datos, lo que reduce el umbral de aceptabilidad en ciertos contextos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44</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 Por ejemplo, en la calibración de modelos hidrológicos con datos diarios, valores de NSE entre 0.2 y 0.4 suelen considerarse aceptables, mientras que, en escalas temporales mensuales, los valores aceptables oscilan entre 0.7 y 0.95, reflejando un desempeño mucho más robusto</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45y46</w:t>
      </w:r>
      <w:r w:rsidR="002D3209" w:rsidRPr="00AC4288">
        <w:rPr>
          <w:rFonts w:ascii="Times New Roman" w:hAnsi="Times New Roman" w:cs="Times New Roman"/>
          <w:sz w:val="24"/>
          <w:szCs w:val="24"/>
          <w:highlight w:val="green"/>
        </w:rPr>
        <w:t>)</w:t>
      </w:r>
      <w:r w:rsidR="001674ED" w:rsidRPr="001674ED">
        <w:rPr>
          <w:rFonts w:ascii="Times New Roman" w:hAnsi="Times New Roman" w:cs="Times New Roman"/>
          <w:sz w:val="24"/>
          <w:szCs w:val="24"/>
        </w:rPr>
        <w:t>.</w:t>
      </w:r>
    </w:p>
    <w:p w14:paraId="58D88F48" w14:textId="276EBA3C" w:rsidR="00C3631C" w:rsidRDefault="001674ED" w:rsidP="004F4468">
      <w:pPr>
        <w:spacing w:line="360" w:lineRule="auto"/>
        <w:jc w:val="both"/>
        <w:rPr>
          <w:rFonts w:ascii="Times New Roman" w:hAnsi="Times New Roman" w:cs="Times New Roman"/>
          <w:sz w:val="24"/>
          <w:szCs w:val="24"/>
        </w:rPr>
      </w:pPr>
      <w:r w:rsidRPr="001674ED">
        <w:rPr>
          <w:rFonts w:ascii="Times New Roman" w:hAnsi="Times New Roman" w:cs="Times New Roman"/>
          <w:sz w:val="24"/>
          <w:szCs w:val="24"/>
        </w:rPr>
        <w:t>La calibración se complementó con el uso de algoritmos evolutivos y técnicas de regionalización espacial para ajustar parámetros en zonas sin datos observacionales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47</w:t>
      </w:r>
      <w:r w:rsidR="002D3209" w:rsidRPr="00AC4288">
        <w:rPr>
          <w:rFonts w:ascii="Times New Roman" w:hAnsi="Times New Roman" w:cs="Times New Roman"/>
          <w:sz w:val="24"/>
          <w:szCs w:val="24"/>
          <w:highlight w:val="green"/>
        </w:rPr>
        <w:t>)</w:t>
      </w:r>
      <w:r w:rsidRPr="001674ED">
        <w:rPr>
          <w:rFonts w:ascii="Times New Roman" w:hAnsi="Times New Roman" w:cs="Times New Roman"/>
          <w:sz w:val="24"/>
          <w:szCs w:val="24"/>
        </w:rPr>
        <w:t>. Si bien la literatura ofrece múltiples parámetros de calibración, la selección final se basa en la evaluación visual y estadística de distintos escenarios que pueden surgir entre los caudales simulados y los observados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48</w:t>
      </w:r>
      <w:r w:rsidR="002D3209" w:rsidRPr="00AC4288">
        <w:rPr>
          <w:rFonts w:ascii="Times New Roman" w:hAnsi="Times New Roman" w:cs="Times New Roman"/>
          <w:sz w:val="24"/>
          <w:szCs w:val="24"/>
          <w:highlight w:val="green"/>
        </w:rPr>
        <w:t>)</w:t>
      </w:r>
      <w:r w:rsidR="00867348">
        <w:rPr>
          <w:rFonts w:ascii="Times New Roman" w:hAnsi="Times New Roman" w:cs="Times New Roman"/>
          <w:sz w:val="24"/>
          <w:szCs w:val="24"/>
        </w:rPr>
        <w:t>.</w:t>
      </w:r>
      <w:r>
        <w:rPr>
          <w:rFonts w:ascii="Times New Roman" w:hAnsi="Times New Roman" w:cs="Times New Roman"/>
          <w:sz w:val="24"/>
          <w:szCs w:val="24"/>
        </w:rPr>
        <w:t xml:space="preserve"> Entre estos casos p</w:t>
      </w:r>
      <w:r w:rsidR="00867348">
        <w:rPr>
          <w:rFonts w:ascii="Times New Roman" w:hAnsi="Times New Roman" w:cs="Times New Roman"/>
          <w:sz w:val="24"/>
          <w:szCs w:val="24"/>
        </w:rPr>
        <w:t>ueden presentarse escenarios tales como fallas en simular algunos picos de caudal, fallas en simular el flujo superficial sobre estimando los caudales observados consistentemente, retardo consistente en el flujo simulado o sobre estimación de picos, pero subestimación en los demás periodos</w:t>
      </w:r>
      <w:r w:rsidR="002D3209">
        <w:rPr>
          <w:rFonts w:ascii="Times New Roman" w:hAnsi="Times New Roman" w:cs="Times New Roman"/>
          <w:sz w:val="24"/>
          <w:szCs w:val="24"/>
        </w:rPr>
        <w:t xml:space="preserve"> </w:t>
      </w:r>
      <w:r w:rsidR="002D3209" w:rsidRPr="00AC4288">
        <w:rPr>
          <w:rFonts w:ascii="Times New Roman" w:hAnsi="Times New Roman" w:cs="Times New Roman"/>
          <w:sz w:val="24"/>
          <w:szCs w:val="24"/>
          <w:highlight w:val="green"/>
        </w:rPr>
        <w:t xml:space="preserve">(fuente </w:t>
      </w:r>
      <w:r w:rsidR="002D3209">
        <w:rPr>
          <w:rFonts w:ascii="Times New Roman" w:hAnsi="Times New Roman" w:cs="Times New Roman"/>
          <w:sz w:val="24"/>
          <w:szCs w:val="24"/>
          <w:highlight w:val="green"/>
        </w:rPr>
        <w:t>49</w:t>
      </w:r>
      <w:r w:rsidR="002D3209" w:rsidRPr="00AC4288">
        <w:rPr>
          <w:rFonts w:ascii="Times New Roman" w:hAnsi="Times New Roman" w:cs="Times New Roman"/>
          <w:sz w:val="24"/>
          <w:szCs w:val="24"/>
          <w:highlight w:val="green"/>
        </w:rPr>
        <w:t>)</w:t>
      </w:r>
      <w:r w:rsidR="002D3209" w:rsidRPr="001674ED">
        <w:rPr>
          <w:rFonts w:ascii="Times New Roman" w:hAnsi="Times New Roman" w:cs="Times New Roman"/>
          <w:sz w:val="24"/>
          <w:szCs w:val="24"/>
        </w:rPr>
        <w:t>.</w:t>
      </w:r>
      <w:r w:rsidR="00867348">
        <w:rPr>
          <w:rFonts w:ascii="Times New Roman" w:hAnsi="Times New Roman" w:cs="Times New Roman"/>
          <w:sz w:val="24"/>
          <w:szCs w:val="24"/>
        </w:rPr>
        <w:t xml:space="preserve"> En base a los resultados se procederá en seleccionar los parámetros más adecuados para la calibración</w:t>
      </w:r>
      <w:r>
        <w:rPr>
          <w:rFonts w:ascii="Times New Roman" w:hAnsi="Times New Roman" w:cs="Times New Roman"/>
          <w:sz w:val="24"/>
          <w:szCs w:val="24"/>
        </w:rPr>
        <w:t>.</w:t>
      </w:r>
    </w:p>
    <w:p w14:paraId="18EF8F98" w14:textId="2EB7C652" w:rsidR="003B4BA9" w:rsidRPr="002D3209" w:rsidRDefault="002D3209" w:rsidP="002D3209">
      <w:pPr>
        <w:spacing w:line="360" w:lineRule="auto"/>
        <w:jc w:val="both"/>
        <w:rPr>
          <w:rFonts w:ascii="Times New Roman" w:hAnsi="Times New Roman" w:cs="Times New Roman"/>
          <w:sz w:val="24"/>
          <w:szCs w:val="24"/>
        </w:rPr>
      </w:pPr>
      <w:r w:rsidRPr="002D3209">
        <w:rPr>
          <w:rFonts w:ascii="Times New Roman" w:hAnsi="Times New Roman" w:cs="Times New Roman"/>
          <w:sz w:val="24"/>
          <w:szCs w:val="24"/>
        </w:rPr>
        <w:t>No obstante, se identificaron los parámetros que presentaron un mejor ajuste al modelo hidrológico aplicado</w:t>
      </w:r>
      <w:r>
        <w:rPr>
          <w:rFonts w:ascii="Times New Roman" w:hAnsi="Times New Roman" w:cs="Times New Roman"/>
          <w:sz w:val="24"/>
          <w:szCs w:val="24"/>
        </w:rPr>
        <w:t xml:space="preserve"> </w:t>
      </w:r>
      <w:r w:rsidRPr="00AC4288">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fuente 50)</w:t>
      </w:r>
      <w:r w:rsidRPr="002D3209">
        <w:rPr>
          <w:rFonts w:ascii="Times New Roman" w:hAnsi="Times New Roman" w:cs="Times New Roman"/>
          <w:sz w:val="24"/>
          <w:szCs w:val="24"/>
        </w:rPr>
        <w:t>. Entre ellos, GW_DELAY destacó como un componente clave, ya que representa el retraso (en días) entre la infiltración del agua en el perfil del suelo y su posterior ingreso al acuífero; valores elevados de este parámetro indican un sistema con una respuesta más lenta</w:t>
      </w:r>
      <w:r>
        <w:rPr>
          <w:rFonts w:ascii="Times New Roman" w:hAnsi="Times New Roman" w:cs="Times New Roman"/>
          <w:sz w:val="24"/>
          <w:szCs w:val="24"/>
        </w:rPr>
        <w:t xml:space="preserve"> </w:t>
      </w:r>
      <w:r w:rsidRPr="00AC4288">
        <w:rPr>
          <w:rFonts w:ascii="Times New Roman" w:hAnsi="Times New Roman" w:cs="Times New Roman"/>
          <w:sz w:val="24"/>
          <w:szCs w:val="24"/>
          <w:highlight w:val="green"/>
        </w:rPr>
        <w:t xml:space="preserve">(fuente </w:t>
      </w:r>
      <w:r w:rsidRPr="002D3209">
        <w:rPr>
          <w:rFonts w:ascii="Times New Roman" w:hAnsi="Times New Roman" w:cs="Times New Roman"/>
          <w:sz w:val="24"/>
          <w:szCs w:val="24"/>
          <w:highlight w:val="green"/>
        </w:rPr>
        <w:t>51)</w:t>
      </w:r>
      <w:r w:rsidRPr="002D3209">
        <w:rPr>
          <w:rFonts w:ascii="Times New Roman" w:hAnsi="Times New Roman" w:cs="Times New Roman"/>
          <w:sz w:val="24"/>
          <w:szCs w:val="24"/>
        </w:rPr>
        <w:t>. Asimismo, el parámetro ALPHA_BF, que corresponde al coeficiente de recesión del flujo base, mostró gran sensibilidad: valores cercanos a cero representan una descarga lenta del acuífero, mientras que valores cercanos a uno reflejan una respuesta rápida</w:t>
      </w:r>
      <w:r w:rsidRPr="002D3209">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t>
      </w:r>
      <w:r w:rsidRPr="002D3209">
        <w:rPr>
          <w:rFonts w:ascii="Times New Roman" w:hAnsi="Times New Roman" w:cs="Times New Roman"/>
          <w:sz w:val="24"/>
          <w:szCs w:val="24"/>
          <w:highlight w:val="green"/>
        </w:rPr>
        <w:t>fuente 52)</w:t>
      </w:r>
      <w:r w:rsidRPr="002D3209">
        <w:rPr>
          <w:rFonts w:ascii="Times New Roman" w:hAnsi="Times New Roman" w:cs="Times New Roman"/>
          <w:sz w:val="24"/>
          <w:szCs w:val="24"/>
        </w:rPr>
        <w:t>. Otro parámetro relevante fue GWQMN, el cual define el nivel mínimo de agua en el acuífero superficial (expresado en milímetros) necesario para que se genere flujo base hacia los cauces</w:t>
      </w:r>
      <w:r w:rsidRPr="002D3209">
        <w:rPr>
          <w:rFonts w:ascii="Times New Roman" w:hAnsi="Times New Roman" w:cs="Times New Roman"/>
          <w:sz w:val="24"/>
          <w:szCs w:val="24"/>
          <w:highlight w:val="green"/>
        </w:rPr>
        <w:t xml:space="preserve"> (fuente 5</w:t>
      </w:r>
      <w:r>
        <w:rPr>
          <w:rFonts w:ascii="Times New Roman" w:hAnsi="Times New Roman" w:cs="Times New Roman"/>
          <w:sz w:val="24"/>
          <w:szCs w:val="24"/>
          <w:highlight w:val="green"/>
        </w:rPr>
        <w:t>4</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rPr>
        <w:t xml:space="preserve"> Por su parte, RCHRG_DP actuó como el coeficiente de retardo del escurrimiento superficial desde las unidades de respuesta hidrológica (HRUs) hacia los cauces principales</w:t>
      </w:r>
      <w:r>
        <w:rPr>
          <w:rFonts w:ascii="Times New Roman" w:hAnsi="Times New Roman" w:cs="Times New Roman"/>
          <w:sz w:val="24"/>
          <w:szCs w:val="24"/>
        </w:rPr>
        <w:t xml:space="preserve"> </w:t>
      </w:r>
      <w:r w:rsidRPr="002D3209">
        <w:rPr>
          <w:rFonts w:ascii="Times New Roman" w:hAnsi="Times New Roman" w:cs="Times New Roman"/>
          <w:sz w:val="24"/>
          <w:szCs w:val="24"/>
          <w:highlight w:val="green"/>
        </w:rPr>
        <w:t>(fuente 5</w:t>
      </w:r>
      <w:r>
        <w:rPr>
          <w:rFonts w:ascii="Times New Roman" w:hAnsi="Times New Roman" w:cs="Times New Roman"/>
          <w:sz w:val="24"/>
          <w:szCs w:val="24"/>
          <w:highlight w:val="green"/>
        </w:rPr>
        <w:t>5</w:t>
      </w:r>
      <w:r w:rsidRPr="002D3209">
        <w:rPr>
          <w:rFonts w:ascii="Times New Roman" w:hAnsi="Times New Roman" w:cs="Times New Roman"/>
          <w:sz w:val="24"/>
          <w:szCs w:val="24"/>
          <w:highlight w:val="green"/>
        </w:rPr>
        <w:t>).</w:t>
      </w:r>
      <w:r w:rsidRPr="002D3209">
        <w:rPr>
          <w:rFonts w:ascii="Times New Roman" w:hAnsi="Times New Roman" w:cs="Times New Roman"/>
          <w:sz w:val="24"/>
          <w:szCs w:val="24"/>
        </w:rPr>
        <w:t xml:space="preserve"> Finalmente, se consideró el parámetro ESCO, que regula la extracción de humedad por parte de la vegetación, modulando la tasa de evapotranspiración en función de la humedad disponible en el suelo</w:t>
      </w:r>
      <w:r w:rsidRPr="002D3209">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w:t>
      </w:r>
      <w:r w:rsidRPr="00AC4288">
        <w:rPr>
          <w:rFonts w:ascii="Times New Roman" w:hAnsi="Times New Roman" w:cs="Times New Roman"/>
          <w:sz w:val="24"/>
          <w:szCs w:val="24"/>
          <w:highlight w:val="green"/>
        </w:rPr>
        <w:t xml:space="preserve">fuente </w:t>
      </w:r>
      <w:r w:rsidRPr="002D3209">
        <w:rPr>
          <w:rFonts w:ascii="Times New Roman" w:hAnsi="Times New Roman" w:cs="Times New Roman"/>
          <w:sz w:val="24"/>
          <w:szCs w:val="24"/>
          <w:highlight w:val="green"/>
        </w:rPr>
        <w:t>5</w:t>
      </w:r>
      <w:r>
        <w:rPr>
          <w:rFonts w:ascii="Times New Roman" w:hAnsi="Times New Roman" w:cs="Times New Roman"/>
          <w:sz w:val="24"/>
          <w:szCs w:val="24"/>
          <w:highlight w:val="green"/>
        </w:rPr>
        <w:t>6</w:t>
      </w:r>
      <w:r w:rsidRPr="002D3209">
        <w:rPr>
          <w:rFonts w:ascii="Times New Roman" w:hAnsi="Times New Roman" w:cs="Times New Roman"/>
          <w:sz w:val="24"/>
          <w:szCs w:val="24"/>
          <w:highlight w:val="green"/>
        </w:rPr>
        <w:t>).</w:t>
      </w:r>
    </w:p>
    <w:p w14:paraId="6A702363" w14:textId="77777777" w:rsidR="00792466" w:rsidRDefault="00792466" w:rsidP="00D347A4">
      <w:pPr>
        <w:rPr>
          <w:rFonts w:ascii="Times New Roman" w:hAnsi="Times New Roman" w:cs="Times New Roman"/>
          <w:b/>
          <w:sz w:val="24"/>
          <w:szCs w:val="24"/>
        </w:rPr>
      </w:pPr>
    </w:p>
    <w:p w14:paraId="362FAEE2" w14:textId="39646CCC" w:rsidR="00944804" w:rsidRDefault="00CE56FF" w:rsidP="002D3209">
      <w:pPr>
        <w:jc w:val="center"/>
        <w:rPr>
          <w:rFonts w:ascii="Times New Roman" w:hAnsi="Times New Roman" w:cs="Times New Roman"/>
          <w:b/>
          <w:sz w:val="24"/>
          <w:szCs w:val="24"/>
        </w:rPr>
      </w:pPr>
      <w:r w:rsidRPr="003B4BA9">
        <w:rPr>
          <w:rFonts w:ascii="Times New Roman" w:hAnsi="Times New Roman" w:cs="Times New Roman"/>
          <w:sz w:val="24"/>
          <w:szCs w:val="24"/>
        </w:rPr>
        <w:br w:type="page"/>
      </w:r>
      <w:r w:rsidR="00C2208C">
        <w:rPr>
          <w:rFonts w:ascii="Times New Roman" w:hAnsi="Times New Roman" w:cs="Times New Roman"/>
          <w:b/>
          <w:sz w:val="24"/>
          <w:szCs w:val="24"/>
        </w:rPr>
        <w:lastRenderedPageBreak/>
        <w:t>B</w:t>
      </w:r>
      <w:r w:rsidR="00944804" w:rsidRPr="00944804">
        <w:rPr>
          <w:rFonts w:ascii="Times New Roman" w:hAnsi="Times New Roman" w:cs="Times New Roman"/>
          <w:b/>
          <w:sz w:val="24"/>
          <w:szCs w:val="24"/>
        </w:rPr>
        <w:t>ibliografía</w:t>
      </w:r>
    </w:p>
    <w:p w14:paraId="55EC1B4F" w14:textId="00DDB639"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44804">
        <w:rPr>
          <w:rFonts w:ascii="Times New Roman" w:hAnsi="Times New Roman" w:cs="Times New Roman"/>
          <w:noProof/>
          <w:kern w:val="0"/>
          <w:sz w:val="24"/>
        </w:rPr>
        <w:t xml:space="preserve">Andrade, J. M., Ribeiro Neto, A., Nóbrega, R. L. B., Rico-Ramirez, M. A., &amp; Montenegro, S. M. G. L. (2024). </w:t>
      </w:r>
      <w:r w:rsidRPr="009229B6">
        <w:rPr>
          <w:rFonts w:ascii="Times New Roman" w:hAnsi="Times New Roman" w:cs="Times New Roman"/>
          <w:noProof/>
          <w:kern w:val="0"/>
          <w:sz w:val="24"/>
          <w:lang w:val="en-US"/>
        </w:rPr>
        <w:t xml:space="preserve">Efficiency of global precipitation datasets in tropical and subtropical catchments revealed by large sampling hydrological modelling.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633</w:t>
      </w:r>
      <w:r w:rsidRPr="009229B6">
        <w:rPr>
          <w:rFonts w:ascii="Times New Roman" w:hAnsi="Times New Roman" w:cs="Times New Roman"/>
          <w:noProof/>
          <w:kern w:val="0"/>
          <w:sz w:val="24"/>
          <w:lang w:val="en-US"/>
        </w:rPr>
        <w:t>(February). https://doi.org/10.1016/j.jhydrol.2024.131016</w:t>
      </w:r>
    </w:p>
    <w:p w14:paraId="5DE08E73"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Bell, I., Laurie, N., Calle, O., Carmen, M., &amp; Valdez, A. (2024). Education for disaster resilience: Lessons from El Niño. </w:t>
      </w:r>
      <w:r w:rsidRPr="009229B6">
        <w:rPr>
          <w:rFonts w:ascii="Times New Roman" w:hAnsi="Times New Roman" w:cs="Times New Roman"/>
          <w:i/>
          <w:iCs/>
          <w:noProof/>
          <w:kern w:val="0"/>
          <w:sz w:val="24"/>
          <w:lang w:val="en-US"/>
        </w:rPr>
        <w:t>Geoforum</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148</w:t>
      </w:r>
      <w:r w:rsidRPr="009229B6">
        <w:rPr>
          <w:rFonts w:ascii="Times New Roman" w:hAnsi="Times New Roman" w:cs="Times New Roman"/>
          <w:noProof/>
          <w:kern w:val="0"/>
          <w:sz w:val="24"/>
          <w:lang w:val="en-US"/>
        </w:rPr>
        <w:t>(December 2022), 103919. https://doi.org/10.1016/j.geoforum.2023.103919</w:t>
      </w:r>
    </w:p>
    <w:p w14:paraId="0AC5A913"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Cantoni, E., Tramblay, Y., Grimaldi, S., Salamon, P., Dakhlaoui, H., Dezetter, A., &amp; Thiemig, V. (2022). Hydrological performance of the ERA5 reanalysis for flood modeling in Tunisia with the LISFLOOD and GR4J models.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42</w:t>
      </w:r>
      <w:r w:rsidRPr="009229B6">
        <w:rPr>
          <w:rFonts w:ascii="Times New Roman" w:hAnsi="Times New Roman" w:cs="Times New Roman"/>
          <w:noProof/>
          <w:kern w:val="0"/>
          <w:sz w:val="24"/>
          <w:lang w:val="en-US"/>
        </w:rPr>
        <w:t>(July), 101169. https://doi.org/10.1016/j.ejrh.2022.101169</w:t>
      </w:r>
    </w:p>
    <w:p w14:paraId="5BF3E277"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Duan, H., Li, L., Kong, Z., &amp; Ye, X. (2024). Combining the digital filtering method with the SWAT model to simulate spatiotemporal variations of baseflow in a mountainous river basin.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56</w:t>
      </w:r>
      <w:r w:rsidRPr="009229B6">
        <w:rPr>
          <w:rFonts w:ascii="Times New Roman" w:hAnsi="Times New Roman" w:cs="Times New Roman"/>
          <w:noProof/>
          <w:kern w:val="0"/>
          <w:sz w:val="24"/>
          <w:lang w:val="en-US"/>
        </w:rPr>
        <w:t>(June), 101972. https://doi.org/10.1016/j.ejrh.2024.101972</w:t>
      </w:r>
    </w:p>
    <w:p w14:paraId="3643E1A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Ehret, U., Van Pruijssen, R., Bortoli, M., Loritz, R., Azmi, E., &amp; Zehe, E. (2020). </w:t>
      </w:r>
      <w:r w:rsidRPr="009229B6">
        <w:rPr>
          <w:rFonts w:ascii="Times New Roman" w:hAnsi="Times New Roman" w:cs="Times New Roman"/>
          <w:noProof/>
          <w:kern w:val="0"/>
          <w:sz w:val="24"/>
          <w:lang w:val="en-US"/>
        </w:rPr>
        <w:t xml:space="preserve">Adaptive clustering: Reducing the computational costs of distributed (hydrological) modelling by exploiting time-variable similarity among model elements. </w:t>
      </w:r>
      <w:r w:rsidRPr="009229B6">
        <w:rPr>
          <w:rFonts w:ascii="Times New Roman" w:hAnsi="Times New Roman" w:cs="Times New Roman"/>
          <w:i/>
          <w:iCs/>
          <w:noProof/>
          <w:kern w:val="0"/>
          <w:sz w:val="24"/>
          <w:lang w:val="en-US"/>
        </w:rPr>
        <w:t>Hydrology and Earth System Sciences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24</w:t>
      </w:r>
      <w:r w:rsidRPr="009229B6">
        <w:rPr>
          <w:rFonts w:ascii="Times New Roman" w:hAnsi="Times New Roman" w:cs="Times New Roman"/>
          <w:noProof/>
          <w:kern w:val="0"/>
          <w:sz w:val="24"/>
          <w:lang w:val="en-US"/>
        </w:rPr>
        <w:t>(9), 4389–4411. https://doi.org/10.5194/hess-24-4389-2020</w:t>
      </w:r>
    </w:p>
    <w:p w14:paraId="65345EC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Francésa, F., &amp; Bussib, G. (2014). </w:t>
      </w:r>
      <w:r w:rsidRPr="00944804">
        <w:rPr>
          <w:rFonts w:ascii="Times New Roman" w:hAnsi="Times New Roman" w:cs="Times New Roman"/>
          <w:noProof/>
          <w:kern w:val="0"/>
          <w:sz w:val="24"/>
        </w:rPr>
        <w:t xml:space="preserve">Análisis del impacto del cambio climático en el ciclo de sedimentos de la cuenca del río Ésera (España) mediante un modelo hidrológico distribuido. </w:t>
      </w:r>
      <w:r w:rsidRPr="009229B6">
        <w:rPr>
          <w:rFonts w:ascii="Times New Roman" w:hAnsi="Times New Roman" w:cs="Times New Roman"/>
          <w:i/>
          <w:iCs/>
          <w:noProof/>
          <w:kern w:val="0"/>
          <w:sz w:val="24"/>
          <w:lang w:val="en-US"/>
        </w:rPr>
        <w:t>Ribagua</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w:t>
      </w:r>
      <w:r w:rsidRPr="009229B6">
        <w:rPr>
          <w:rFonts w:ascii="Times New Roman" w:hAnsi="Times New Roman" w:cs="Times New Roman"/>
          <w:noProof/>
          <w:kern w:val="0"/>
          <w:sz w:val="24"/>
          <w:lang w:val="en-US"/>
        </w:rPr>
        <w:t>(1), 14–25. https://doi.org/10.1016/s2386-3781(15)30004-9</w:t>
      </w:r>
    </w:p>
    <w:p w14:paraId="2525622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Hood, R. (2007). Global Warming. </w:t>
      </w:r>
      <w:r w:rsidRPr="009229B6">
        <w:rPr>
          <w:rFonts w:ascii="Times New Roman" w:hAnsi="Times New Roman" w:cs="Times New Roman"/>
          <w:i/>
          <w:iCs/>
          <w:noProof/>
          <w:kern w:val="0"/>
          <w:sz w:val="24"/>
          <w:lang w:val="en-US"/>
        </w:rPr>
        <w:t>A Companion to Applied Ethics</w:t>
      </w:r>
      <w:r w:rsidRPr="009229B6">
        <w:rPr>
          <w:rFonts w:ascii="Times New Roman" w:hAnsi="Times New Roman" w:cs="Times New Roman"/>
          <w:noProof/>
          <w:kern w:val="0"/>
          <w:sz w:val="24"/>
          <w:lang w:val="en-US"/>
        </w:rPr>
        <w:t>, 674–684. https://doi.org/10.1002/9780470996621.ch50</w:t>
      </w:r>
    </w:p>
    <w:p w14:paraId="2632FB76"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44804">
        <w:rPr>
          <w:rFonts w:ascii="Times New Roman" w:hAnsi="Times New Roman" w:cs="Times New Roman"/>
          <w:noProof/>
          <w:kern w:val="0"/>
          <w:sz w:val="24"/>
        </w:rPr>
        <w:t xml:space="preserve">INDECI. (2016). </w:t>
      </w:r>
      <w:r w:rsidRPr="00944804">
        <w:rPr>
          <w:rFonts w:ascii="Times New Roman" w:hAnsi="Times New Roman" w:cs="Times New Roman"/>
          <w:i/>
          <w:iCs/>
          <w:noProof/>
          <w:kern w:val="0"/>
          <w:sz w:val="24"/>
        </w:rPr>
        <w:t>Compendio estadistico del INDECI</w:t>
      </w:r>
      <w:r w:rsidRPr="00944804">
        <w:rPr>
          <w:rFonts w:ascii="Times New Roman" w:hAnsi="Times New Roman" w:cs="Times New Roman"/>
          <w:noProof/>
          <w:kern w:val="0"/>
          <w:sz w:val="24"/>
        </w:rPr>
        <w:t>.</w:t>
      </w:r>
    </w:p>
    <w:p w14:paraId="0CE5A56D"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Jin, L., Xue, H., Dong, G., Han, Y., Li, Z., &amp; Lian, Y. (2024). </w:t>
      </w:r>
      <w:r w:rsidRPr="009229B6">
        <w:rPr>
          <w:rFonts w:ascii="Times New Roman" w:hAnsi="Times New Roman" w:cs="Times New Roman"/>
          <w:noProof/>
          <w:kern w:val="0"/>
          <w:sz w:val="24"/>
          <w:lang w:val="en-US"/>
        </w:rPr>
        <w:t xml:space="preserve">Coupling the remote </w:t>
      </w:r>
      <w:r w:rsidRPr="009229B6">
        <w:rPr>
          <w:rFonts w:ascii="Times New Roman" w:hAnsi="Times New Roman" w:cs="Times New Roman"/>
          <w:noProof/>
          <w:kern w:val="0"/>
          <w:sz w:val="24"/>
          <w:lang w:val="en-US"/>
        </w:rPr>
        <w:lastRenderedPageBreak/>
        <w:t xml:space="preserve">sensing data-enhanced SWAT model with the bidirectional long short-term memory model to improve daily streamflow simulations.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634</w:t>
      </w:r>
      <w:r w:rsidRPr="009229B6">
        <w:rPr>
          <w:rFonts w:ascii="Times New Roman" w:hAnsi="Times New Roman" w:cs="Times New Roman"/>
          <w:noProof/>
          <w:kern w:val="0"/>
          <w:sz w:val="24"/>
          <w:lang w:val="en-US"/>
        </w:rPr>
        <w:t>(February), 131117. https://doi.org/10.1016/j.jhydrol.2024.131117</w:t>
      </w:r>
    </w:p>
    <w:p w14:paraId="61080BF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Kaushik, P. R., Ndehedehe, C. E., Patil, R., &amp; Noll, M. R. (2024). Evaluation of precipitation products for enhancing hydrological model output: A Chemung River watershed case study. </w:t>
      </w:r>
      <w:r w:rsidRPr="009229B6">
        <w:rPr>
          <w:rFonts w:ascii="Times New Roman" w:hAnsi="Times New Roman" w:cs="Times New Roman"/>
          <w:i/>
          <w:iCs/>
          <w:noProof/>
          <w:kern w:val="0"/>
          <w:sz w:val="24"/>
          <w:lang w:val="en-US"/>
        </w:rPr>
        <w:t>Geomatica</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76</w:t>
      </w:r>
      <w:r w:rsidRPr="009229B6">
        <w:rPr>
          <w:rFonts w:ascii="Times New Roman" w:hAnsi="Times New Roman" w:cs="Times New Roman"/>
          <w:noProof/>
          <w:kern w:val="0"/>
          <w:sz w:val="24"/>
          <w:lang w:val="en-US"/>
        </w:rPr>
        <w:t>(2), 100025. https://doi.org/10.1016/j.geomat.2024.100025</w:t>
      </w:r>
    </w:p>
    <w:p w14:paraId="0CC07DA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Lian, X., Hu, X., Shi, L., Shao, J., Bian, J., &amp; Cui, Y. (2024). Identification of Time-Varying Conceptual Hydrological Model Parameters with Differentiable Parameter Learning. </w:t>
      </w:r>
      <w:r w:rsidRPr="009229B6">
        <w:rPr>
          <w:rFonts w:ascii="Times New Roman" w:hAnsi="Times New Roman" w:cs="Times New Roman"/>
          <w:i/>
          <w:iCs/>
          <w:noProof/>
          <w:kern w:val="0"/>
          <w:sz w:val="24"/>
          <w:lang w:val="en-US"/>
        </w:rPr>
        <w:t>Water (Switzerland)</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16</w:t>
      </w:r>
      <w:r w:rsidRPr="009229B6">
        <w:rPr>
          <w:rFonts w:ascii="Times New Roman" w:hAnsi="Times New Roman" w:cs="Times New Roman"/>
          <w:noProof/>
          <w:kern w:val="0"/>
          <w:sz w:val="24"/>
          <w:lang w:val="en-US"/>
        </w:rPr>
        <w:t>(6). https://doi.org/10.3390/w16060896</w:t>
      </w:r>
    </w:p>
    <w:p w14:paraId="4FA1C8A9"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229B6">
        <w:rPr>
          <w:rFonts w:ascii="Times New Roman" w:hAnsi="Times New Roman" w:cs="Times New Roman"/>
          <w:noProof/>
          <w:kern w:val="0"/>
          <w:sz w:val="24"/>
          <w:lang w:val="en-US"/>
        </w:rPr>
        <w:t xml:space="preserve">Marcillo, J. L. M., &amp; Toulkeridis, T. (2023). Hydrological Modeling for the Discharge Production in an Experimental Area of the Guayas River Basin, Ecuador. </w:t>
      </w:r>
      <w:r w:rsidRPr="00944804">
        <w:rPr>
          <w:rFonts w:ascii="Times New Roman" w:hAnsi="Times New Roman" w:cs="Times New Roman"/>
          <w:i/>
          <w:iCs/>
          <w:noProof/>
          <w:kern w:val="0"/>
          <w:sz w:val="24"/>
        </w:rPr>
        <w:t>Revista Geografica de Chile Terra Australis</w:t>
      </w:r>
      <w:r w:rsidRPr="00944804">
        <w:rPr>
          <w:rFonts w:ascii="Times New Roman" w:hAnsi="Times New Roman" w:cs="Times New Roman"/>
          <w:noProof/>
          <w:kern w:val="0"/>
          <w:sz w:val="24"/>
        </w:rPr>
        <w:t xml:space="preserve">, </w:t>
      </w:r>
      <w:r w:rsidRPr="00944804">
        <w:rPr>
          <w:rFonts w:ascii="Times New Roman" w:hAnsi="Times New Roman" w:cs="Times New Roman"/>
          <w:i/>
          <w:iCs/>
          <w:noProof/>
          <w:kern w:val="0"/>
          <w:sz w:val="24"/>
        </w:rPr>
        <w:t>59</w:t>
      </w:r>
      <w:r w:rsidRPr="00944804">
        <w:rPr>
          <w:rFonts w:ascii="Times New Roman" w:hAnsi="Times New Roman" w:cs="Times New Roman"/>
          <w:noProof/>
          <w:kern w:val="0"/>
          <w:sz w:val="24"/>
        </w:rPr>
        <w:t>, 73–83. https://doi.org/10.23854/07199562.20231.munoz</w:t>
      </w:r>
    </w:p>
    <w:p w14:paraId="0C9BD670"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Martinez-Villalobos, C., &amp; Neelin, J. D. (2023). </w:t>
      </w:r>
      <w:r w:rsidRPr="009229B6">
        <w:rPr>
          <w:rFonts w:ascii="Times New Roman" w:hAnsi="Times New Roman" w:cs="Times New Roman"/>
          <w:noProof/>
          <w:kern w:val="0"/>
          <w:sz w:val="24"/>
          <w:lang w:val="en-US"/>
        </w:rPr>
        <w:t xml:space="preserve">Regionally high risk increase for precipitation extreme events under global warming. </w:t>
      </w:r>
      <w:r w:rsidRPr="009229B6">
        <w:rPr>
          <w:rFonts w:ascii="Times New Roman" w:hAnsi="Times New Roman" w:cs="Times New Roman"/>
          <w:i/>
          <w:iCs/>
          <w:noProof/>
          <w:kern w:val="0"/>
          <w:sz w:val="24"/>
          <w:lang w:val="en-US"/>
        </w:rPr>
        <w:t>Scientific Reports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13</w:t>
      </w:r>
      <w:r w:rsidRPr="009229B6">
        <w:rPr>
          <w:rFonts w:ascii="Times New Roman" w:hAnsi="Times New Roman" w:cs="Times New Roman"/>
          <w:noProof/>
          <w:kern w:val="0"/>
          <w:sz w:val="24"/>
          <w:lang w:val="en-US"/>
        </w:rPr>
        <w:t>(1), 1–14. https://doi.org/10.1038/s41598-023-32372-3</w:t>
      </w:r>
    </w:p>
    <w:p w14:paraId="517E2E6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Muñoz, R., Huggel, C., Drenkhan, F., Vis, M., &amp; Viviroli, D. (2021). Comparing model complexity for glacio-hydrological simulation in the data-scarce Peruvian Andes.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37</w:t>
      </w:r>
      <w:r w:rsidRPr="009229B6">
        <w:rPr>
          <w:rFonts w:ascii="Times New Roman" w:hAnsi="Times New Roman" w:cs="Times New Roman"/>
          <w:noProof/>
          <w:kern w:val="0"/>
          <w:sz w:val="24"/>
          <w:lang w:val="en-US"/>
        </w:rPr>
        <w:t>(October). https://doi.org/10.1016/j.ejrh.2021.100932</w:t>
      </w:r>
    </w:p>
    <w:p w14:paraId="70C6E33B"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Ndiaye, P. M., Bodian, A., Dezetter, A., Ogilvie, A., &amp; Goudiaby, O. (2024). Sensitivity of global hydrological models to potential evapotranspiration estimation methods in the Senegal River Basin (West Africa). </w:t>
      </w:r>
      <w:r w:rsidRPr="009229B6">
        <w:rPr>
          <w:rFonts w:ascii="Times New Roman" w:hAnsi="Times New Roman" w:cs="Times New Roman"/>
          <w:i/>
          <w:iCs/>
          <w:noProof/>
          <w:kern w:val="0"/>
          <w:sz w:val="24"/>
          <w:lang w:val="en-US"/>
        </w:rPr>
        <w:t>Journal of Hydrology: Regional Studies</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53</w:t>
      </w:r>
      <w:r w:rsidRPr="009229B6">
        <w:rPr>
          <w:rFonts w:ascii="Times New Roman" w:hAnsi="Times New Roman" w:cs="Times New Roman"/>
          <w:noProof/>
          <w:kern w:val="0"/>
          <w:sz w:val="24"/>
          <w:lang w:val="en-US"/>
        </w:rPr>
        <w:t>(November 2023), 101823. https://doi.org/10.1016/j.ejrh.2024.101823</w:t>
      </w:r>
    </w:p>
    <w:p w14:paraId="1908490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Patil, G., &amp; Kherde, R. (2024). Assessment of Large River Basin Approaching GIS and Computation of Simulation Techniques Using Latest Software. </w:t>
      </w:r>
      <w:r w:rsidRPr="009229B6">
        <w:rPr>
          <w:rFonts w:ascii="Times New Roman" w:hAnsi="Times New Roman" w:cs="Times New Roman"/>
          <w:i/>
          <w:iCs/>
          <w:noProof/>
          <w:kern w:val="0"/>
          <w:sz w:val="24"/>
          <w:lang w:val="en-US"/>
        </w:rPr>
        <w:t>Ecological Engineering and Environmental Technology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25</w:t>
      </w:r>
      <w:r w:rsidRPr="009229B6">
        <w:rPr>
          <w:rFonts w:ascii="Times New Roman" w:hAnsi="Times New Roman" w:cs="Times New Roman"/>
          <w:noProof/>
          <w:kern w:val="0"/>
          <w:sz w:val="24"/>
          <w:lang w:val="en-US"/>
        </w:rPr>
        <w:t>(1), 360–368. https://doi.org/10.12912/27197050/175753</w:t>
      </w:r>
    </w:p>
    <w:p w14:paraId="6DE5FE9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Ramírez, I. J. (2018). Exploring tropical variability and extremes impacts on population vulnerability in Piura, Peru: The case of the 1997-98 el niño. In </w:t>
      </w:r>
      <w:r w:rsidRPr="009229B6">
        <w:rPr>
          <w:rFonts w:ascii="Times New Roman" w:hAnsi="Times New Roman" w:cs="Times New Roman"/>
          <w:i/>
          <w:iCs/>
          <w:noProof/>
          <w:kern w:val="0"/>
          <w:sz w:val="24"/>
          <w:lang w:val="en-US"/>
        </w:rPr>
        <w:t xml:space="preserve">Tropical Extremes: </w:t>
      </w:r>
      <w:r w:rsidRPr="009229B6">
        <w:rPr>
          <w:rFonts w:ascii="Times New Roman" w:hAnsi="Times New Roman" w:cs="Times New Roman"/>
          <w:i/>
          <w:iCs/>
          <w:noProof/>
          <w:kern w:val="0"/>
          <w:sz w:val="24"/>
          <w:lang w:val="en-US"/>
        </w:rPr>
        <w:lastRenderedPageBreak/>
        <w:t>Natural Variability and Trends</w:t>
      </w:r>
      <w:r w:rsidRPr="009229B6">
        <w:rPr>
          <w:rFonts w:ascii="Times New Roman" w:hAnsi="Times New Roman" w:cs="Times New Roman"/>
          <w:noProof/>
          <w:kern w:val="0"/>
          <w:sz w:val="24"/>
          <w:lang w:val="en-US"/>
        </w:rPr>
        <w:t>. Elsevier Inc. https://doi.org/10.1016/B978-0-12-809248-4.00008-X</w:t>
      </w:r>
    </w:p>
    <w:p w14:paraId="2B649C0E" w14:textId="77777777" w:rsidR="00944804" w:rsidRPr="00944804"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rPr>
      </w:pPr>
      <w:r w:rsidRPr="009229B6">
        <w:rPr>
          <w:rFonts w:ascii="Times New Roman" w:hAnsi="Times New Roman" w:cs="Times New Roman"/>
          <w:noProof/>
          <w:kern w:val="0"/>
          <w:sz w:val="24"/>
          <w:lang w:val="en-US"/>
        </w:rPr>
        <w:t xml:space="preserve">Rasheed, N. J., Al-Khafaji, M. S., Alwan, I. A., Al-Suwaiyan, M. S., Doost, Z. H., &amp; Yaseen, Z. M. (2024). Survey on the resolution and accuracy of input data validity for SWAT-based hydrological models. </w:t>
      </w:r>
      <w:r w:rsidRPr="00944804">
        <w:rPr>
          <w:rFonts w:ascii="Times New Roman" w:hAnsi="Times New Roman" w:cs="Times New Roman"/>
          <w:i/>
          <w:iCs/>
          <w:noProof/>
          <w:kern w:val="0"/>
          <w:sz w:val="24"/>
        </w:rPr>
        <w:t>Heliyon</w:t>
      </w:r>
      <w:r w:rsidRPr="00944804">
        <w:rPr>
          <w:rFonts w:ascii="Times New Roman" w:hAnsi="Times New Roman" w:cs="Times New Roman"/>
          <w:noProof/>
          <w:kern w:val="0"/>
          <w:sz w:val="24"/>
        </w:rPr>
        <w:t xml:space="preserve">, </w:t>
      </w:r>
      <w:r w:rsidRPr="00944804">
        <w:rPr>
          <w:rFonts w:ascii="Times New Roman" w:hAnsi="Times New Roman" w:cs="Times New Roman"/>
          <w:i/>
          <w:iCs/>
          <w:noProof/>
          <w:kern w:val="0"/>
          <w:sz w:val="24"/>
        </w:rPr>
        <w:t>10</w:t>
      </w:r>
      <w:r w:rsidRPr="00944804">
        <w:rPr>
          <w:rFonts w:ascii="Times New Roman" w:hAnsi="Times New Roman" w:cs="Times New Roman"/>
          <w:noProof/>
          <w:kern w:val="0"/>
          <w:sz w:val="24"/>
        </w:rPr>
        <w:t>(19), e38348. https://doi.org/10.1016/j.heliyon.2024.e38348</w:t>
      </w:r>
    </w:p>
    <w:p w14:paraId="4DC39DB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Sales, J. M. de J., Aguiar Netto, A. de O., &amp; Carvalho, C. M. de. </w:t>
      </w:r>
      <w:r w:rsidRPr="009229B6">
        <w:rPr>
          <w:rFonts w:ascii="Times New Roman" w:hAnsi="Times New Roman" w:cs="Times New Roman"/>
          <w:noProof/>
          <w:kern w:val="0"/>
          <w:sz w:val="24"/>
          <w:lang w:val="en-US"/>
        </w:rPr>
        <w:t xml:space="preserve">(2022). Hydrological modeling of hydrographic basin in the northeast semiarid region of Brazil. </w:t>
      </w:r>
      <w:r w:rsidRPr="009229B6">
        <w:rPr>
          <w:rFonts w:ascii="Times New Roman" w:hAnsi="Times New Roman" w:cs="Times New Roman"/>
          <w:i/>
          <w:iCs/>
          <w:noProof/>
          <w:kern w:val="0"/>
          <w:sz w:val="24"/>
          <w:lang w:val="en-US"/>
        </w:rPr>
        <w:t>Research, Society and Development</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11</w:t>
      </w:r>
      <w:r w:rsidRPr="009229B6">
        <w:rPr>
          <w:rFonts w:ascii="Times New Roman" w:hAnsi="Times New Roman" w:cs="Times New Roman"/>
          <w:noProof/>
          <w:kern w:val="0"/>
          <w:sz w:val="24"/>
          <w:lang w:val="en-US"/>
        </w:rPr>
        <w:t>(3), e48711326735. https://doi.org/10.33448/rsd-v11i3.26735</w:t>
      </w:r>
    </w:p>
    <w:p w14:paraId="6486BDD6"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Samuel, J., Coulibaly, P., Dumedah, G., &amp; Moradkhani, H. (2014). Assessing model state and forecasts variation in hydrologic data assimilation.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513</w:t>
      </w:r>
      <w:r w:rsidRPr="009229B6">
        <w:rPr>
          <w:rFonts w:ascii="Times New Roman" w:hAnsi="Times New Roman" w:cs="Times New Roman"/>
          <w:noProof/>
          <w:kern w:val="0"/>
          <w:sz w:val="24"/>
          <w:lang w:val="en-US"/>
        </w:rPr>
        <w:t>, 127–141. https://doi.org/10.1016/j.jhydrol.2014.03.048</w:t>
      </w:r>
    </w:p>
    <w:p w14:paraId="202DAFB5"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Sobral, B. S., de Oliveira-Júnior, J. F., Alecrim, F., Gois, G., Muniz-Júnior, J. G., de Bodas Terassi, P. M., Pereira-Júnior, E. R., Lyra, G. B., &amp; Zeri, M. (2020). PERSIANN-CDR based characterization and trend analysis of annual rainfall in Rio De Janeiro State, Brazil. </w:t>
      </w:r>
      <w:r w:rsidRPr="009229B6">
        <w:rPr>
          <w:rFonts w:ascii="Times New Roman" w:hAnsi="Times New Roman" w:cs="Times New Roman"/>
          <w:i/>
          <w:iCs/>
          <w:noProof/>
          <w:kern w:val="0"/>
          <w:sz w:val="24"/>
          <w:lang w:val="en-US"/>
        </w:rPr>
        <w:t>Atmospheric Research</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238</w:t>
      </w:r>
      <w:r w:rsidRPr="009229B6">
        <w:rPr>
          <w:rFonts w:ascii="Times New Roman" w:hAnsi="Times New Roman" w:cs="Times New Roman"/>
          <w:noProof/>
          <w:kern w:val="0"/>
          <w:sz w:val="24"/>
          <w:lang w:val="en-US"/>
        </w:rPr>
        <w:t>(October 2019). https://doi.org/10.1016/j.atmosres.2020.104873</w:t>
      </w:r>
    </w:p>
    <w:p w14:paraId="13BA7AFD"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Todorović, A., Grabs, T., &amp; Teutschbein, C. (2024). Improving performance of bucket-type hydrological models in high latitudes with multi-model combination methods: Can we wring water from a stone?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632</w:t>
      </w:r>
      <w:r w:rsidRPr="009229B6">
        <w:rPr>
          <w:rFonts w:ascii="Times New Roman" w:hAnsi="Times New Roman" w:cs="Times New Roman"/>
          <w:noProof/>
          <w:kern w:val="0"/>
          <w:sz w:val="24"/>
          <w:lang w:val="en-US"/>
        </w:rPr>
        <w:t>(February). https://doi.org/10.1016/j.jhydrol.2024.130829</w:t>
      </w:r>
    </w:p>
    <w:p w14:paraId="740CF348"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Wu, H., Huang, M., Tang, Q., Kirschbaum, D. B., &amp; Ward, P. (2016). Hydrometeorological Hazards: Monitoring, Forecasting, Risk Assessment, and Socioeconomic Responses. </w:t>
      </w:r>
      <w:r w:rsidRPr="009229B6">
        <w:rPr>
          <w:rFonts w:ascii="Times New Roman" w:hAnsi="Times New Roman" w:cs="Times New Roman"/>
          <w:i/>
          <w:iCs/>
          <w:noProof/>
          <w:kern w:val="0"/>
          <w:sz w:val="24"/>
          <w:lang w:val="en-US"/>
        </w:rPr>
        <w:t>Advances in Meteorology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2016</w:t>
      </w:r>
      <w:r w:rsidRPr="009229B6">
        <w:rPr>
          <w:rFonts w:ascii="Times New Roman" w:hAnsi="Times New Roman" w:cs="Times New Roman"/>
          <w:noProof/>
          <w:kern w:val="0"/>
          <w:sz w:val="24"/>
          <w:lang w:val="en-US"/>
        </w:rPr>
        <w:t>. https://doi.org/10.1155/2016/2367939</w:t>
      </w:r>
    </w:p>
    <w:p w14:paraId="2FDDF3EA"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Wu, L., &amp; Zhou, J. (2023). Rainfall Infiltration in Unsaturated Soil Slope Failure. </w:t>
      </w:r>
      <w:r w:rsidRPr="009229B6">
        <w:rPr>
          <w:rFonts w:ascii="Times New Roman" w:hAnsi="Times New Roman" w:cs="Times New Roman"/>
          <w:i/>
          <w:iCs/>
          <w:noProof/>
          <w:kern w:val="0"/>
          <w:sz w:val="24"/>
          <w:lang w:val="en-US"/>
        </w:rPr>
        <w:t>SpringerBriefs in Applied Sciences and Technology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Part F2</w:t>
      </w:r>
      <w:r w:rsidRPr="009229B6">
        <w:rPr>
          <w:rFonts w:ascii="Times New Roman" w:hAnsi="Times New Roman" w:cs="Times New Roman"/>
          <w:noProof/>
          <w:kern w:val="0"/>
          <w:sz w:val="24"/>
          <w:lang w:val="en-US"/>
        </w:rPr>
        <w:t>, 1–14. https://doi.org/10.1007/978-981-19-9737-2_1</w:t>
      </w:r>
    </w:p>
    <w:p w14:paraId="70E31B11"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44804">
        <w:rPr>
          <w:rFonts w:ascii="Times New Roman" w:hAnsi="Times New Roman" w:cs="Times New Roman"/>
          <w:noProof/>
          <w:kern w:val="0"/>
          <w:sz w:val="24"/>
        </w:rPr>
        <w:t xml:space="preserve">Zeimetz, F., Schaefli, B., Artigue, G., García Hernández, J., &amp; Schleiss, A. J. (2017). </w:t>
      </w:r>
      <w:r w:rsidRPr="009229B6">
        <w:rPr>
          <w:rFonts w:ascii="Times New Roman" w:hAnsi="Times New Roman" w:cs="Times New Roman"/>
          <w:noProof/>
          <w:kern w:val="0"/>
          <w:sz w:val="24"/>
          <w:lang w:val="en-US"/>
        </w:rPr>
        <w:t xml:space="preserve">Relevance of the correlation between precipitation and the 0 °C isothermal altitude </w:t>
      </w:r>
      <w:r w:rsidRPr="009229B6">
        <w:rPr>
          <w:rFonts w:ascii="Times New Roman" w:hAnsi="Times New Roman" w:cs="Times New Roman"/>
          <w:noProof/>
          <w:kern w:val="0"/>
          <w:sz w:val="24"/>
          <w:lang w:val="en-US"/>
        </w:rPr>
        <w:lastRenderedPageBreak/>
        <w:t xml:space="preserve">for extreme flood estimation.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551</w:t>
      </w:r>
      <w:r w:rsidRPr="009229B6">
        <w:rPr>
          <w:rFonts w:ascii="Times New Roman" w:hAnsi="Times New Roman" w:cs="Times New Roman"/>
          <w:noProof/>
          <w:kern w:val="0"/>
          <w:sz w:val="24"/>
          <w:lang w:val="en-US"/>
        </w:rPr>
        <w:t>, 177–187. https://doi.org/10.1016/j.jhydrol.2017.05.022</w:t>
      </w:r>
    </w:p>
    <w:p w14:paraId="53924AD1"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kern w:val="0"/>
          <w:sz w:val="24"/>
          <w:lang w:val="en-US"/>
        </w:rPr>
      </w:pPr>
      <w:r w:rsidRPr="009229B6">
        <w:rPr>
          <w:rFonts w:ascii="Times New Roman" w:hAnsi="Times New Roman" w:cs="Times New Roman"/>
          <w:noProof/>
          <w:kern w:val="0"/>
          <w:sz w:val="24"/>
          <w:lang w:val="en-US"/>
        </w:rPr>
        <w:t xml:space="preserve">Zhang, Z., Koren, V., Reed, S., Smith, M., Zhang, Y., Moreda, F., &amp; Cosgrove, B. (2012). SAC-SMA a priori parameter differences and their impact on distributed hydrologic model simulations. </w:t>
      </w:r>
      <w:r w:rsidRPr="009229B6">
        <w:rPr>
          <w:rFonts w:ascii="Times New Roman" w:hAnsi="Times New Roman" w:cs="Times New Roman"/>
          <w:i/>
          <w:iCs/>
          <w:noProof/>
          <w:kern w:val="0"/>
          <w:sz w:val="24"/>
          <w:lang w:val="en-US"/>
        </w:rPr>
        <w:t>Journal of Hydrology</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420</w:t>
      </w:r>
      <w:r w:rsidRPr="009229B6">
        <w:rPr>
          <w:rFonts w:ascii="Times New Roman" w:hAnsi="Times New Roman" w:cs="Times New Roman"/>
          <w:noProof/>
          <w:kern w:val="0"/>
          <w:sz w:val="24"/>
          <w:lang w:val="en-US"/>
        </w:rPr>
        <w:t>–</w:t>
      </w:r>
      <w:r w:rsidRPr="009229B6">
        <w:rPr>
          <w:rFonts w:ascii="Times New Roman" w:hAnsi="Times New Roman" w:cs="Times New Roman"/>
          <w:i/>
          <w:iCs/>
          <w:noProof/>
          <w:kern w:val="0"/>
          <w:sz w:val="24"/>
          <w:lang w:val="en-US"/>
        </w:rPr>
        <w:t>421</w:t>
      </w:r>
      <w:r w:rsidRPr="009229B6">
        <w:rPr>
          <w:rFonts w:ascii="Times New Roman" w:hAnsi="Times New Roman" w:cs="Times New Roman"/>
          <w:noProof/>
          <w:kern w:val="0"/>
          <w:sz w:val="24"/>
          <w:lang w:val="en-US"/>
        </w:rPr>
        <w:t>, 216–227. https://doi.org/10.1016/j.jhydrol.2011.12.004</w:t>
      </w:r>
    </w:p>
    <w:p w14:paraId="2E4D26A4" w14:textId="77777777" w:rsidR="00944804" w:rsidRPr="009229B6" w:rsidRDefault="00944804" w:rsidP="00944804">
      <w:pPr>
        <w:widowControl w:val="0"/>
        <w:autoSpaceDE w:val="0"/>
        <w:autoSpaceDN w:val="0"/>
        <w:adjustRightInd w:val="0"/>
        <w:spacing w:line="360" w:lineRule="auto"/>
        <w:ind w:left="480" w:hanging="480"/>
        <w:rPr>
          <w:rFonts w:ascii="Times New Roman" w:hAnsi="Times New Roman" w:cs="Times New Roman"/>
          <w:noProof/>
          <w:sz w:val="24"/>
          <w:lang w:val="en-US"/>
        </w:rPr>
      </w:pPr>
      <w:r w:rsidRPr="009229B6">
        <w:rPr>
          <w:rFonts w:ascii="Times New Roman" w:hAnsi="Times New Roman" w:cs="Times New Roman"/>
          <w:noProof/>
          <w:kern w:val="0"/>
          <w:sz w:val="24"/>
          <w:lang w:val="en-US"/>
        </w:rPr>
        <w:t xml:space="preserve">Zhao, J., Zhang, N., Liu, Z., Zhang, Q., &amp; Shang, C. (2024). SWAT model applications: From hydrological processes to ecosystem services. </w:t>
      </w:r>
      <w:r w:rsidRPr="009229B6">
        <w:rPr>
          <w:rFonts w:ascii="Times New Roman" w:hAnsi="Times New Roman" w:cs="Times New Roman"/>
          <w:i/>
          <w:iCs/>
          <w:noProof/>
          <w:kern w:val="0"/>
          <w:sz w:val="24"/>
          <w:lang w:val="en-US"/>
        </w:rPr>
        <w:t>Science of the Total Environment</w:t>
      </w:r>
      <w:r w:rsidRPr="009229B6">
        <w:rPr>
          <w:rFonts w:ascii="Times New Roman" w:hAnsi="Times New Roman" w:cs="Times New Roman"/>
          <w:noProof/>
          <w:kern w:val="0"/>
          <w:sz w:val="24"/>
          <w:lang w:val="en-US"/>
        </w:rPr>
        <w:t xml:space="preserve">, </w:t>
      </w:r>
      <w:r w:rsidRPr="009229B6">
        <w:rPr>
          <w:rFonts w:ascii="Times New Roman" w:hAnsi="Times New Roman" w:cs="Times New Roman"/>
          <w:i/>
          <w:iCs/>
          <w:noProof/>
          <w:kern w:val="0"/>
          <w:sz w:val="24"/>
          <w:lang w:val="en-US"/>
        </w:rPr>
        <w:t>931</w:t>
      </w:r>
      <w:r w:rsidRPr="009229B6">
        <w:rPr>
          <w:rFonts w:ascii="Times New Roman" w:hAnsi="Times New Roman" w:cs="Times New Roman"/>
          <w:noProof/>
          <w:kern w:val="0"/>
          <w:sz w:val="24"/>
          <w:lang w:val="en-US"/>
        </w:rPr>
        <w:t>(January), 172605. https://doi.org/10.1016/j.scitotenv.2024.172605</w:t>
      </w:r>
    </w:p>
    <w:p w14:paraId="2B0DAE7C" w14:textId="3FF3A3BF" w:rsidR="00944804" w:rsidRPr="00944804" w:rsidRDefault="00944804" w:rsidP="00944804">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44804" w:rsidRPr="0094480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Augusto Zevallos Ruiz" w:date="2025-05-29T20:28:00Z" w:initials="JAZR">
    <w:p w14:paraId="6F0168CE" w14:textId="23456567" w:rsidR="00DE16C7" w:rsidRDefault="00DE16C7">
      <w:pPr>
        <w:pStyle w:val="Textocomentario"/>
      </w:pPr>
      <w:r>
        <w:rPr>
          <w:rStyle w:val="Refdecomentario"/>
        </w:rPr>
        <w:annotationRef/>
      </w:r>
      <w:r>
        <w:t>Esta parte creo que esta demás o falta elaborar mejora la redacción. R2 entre que variables? Tal vez la ubicación de este párrafo puede ser posterior.</w:t>
      </w:r>
    </w:p>
  </w:comment>
  <w:comment w:id="1" w:author="Jose Augusto Zevallos Ruiz" w:date="2025-05-29T20:27:00Z" w:initials="JAZR">
    <w:p w14:paraId="074647E0" w14:textId="59FA3649" w:rsidR="00DE16C7" w:rsidRDefault="00DE16C7">
      <w:pPr>
        <w:pStyle w:val="Textocomentario"/>
      </w:pPr>
      <w:r>
        <w:rPr>
          <w:rStyle w:val="Refdecomentario"/>
        </w:rPr>
        <w:annotationRef/>
      </w:r>
      <w:r>
        <w:t>la calidad de los resultados puede verse afectados por la disponibilidad de información y la calidad de los mismos. Con esta idea trata de mejorar este párrafo.</w:t>
      </w:r>
    </w:p>
  </w:comment>
  <w:comment w:id="2" w:author="Jose Augusto Zevallos Ruiz" w:date="2025-05-29T20:30:00Z" w:initials="JAZR">
    <w:p w14:paraId="384FD6AB" w14:textId="5A7DB995" w:rsidR="00DE16C7" w:rsidRDefault="00DE16C7">
      <w:pPr>
        <w:pStyle w:val="Textocomentario"/>
      </w:pPr>
      <w:r>
        <w:rPr>
          <w:rStyle w:val="Refdecomentario"/>
        </w:rPr>
        <w:annotationRef/>
      </w:r>
      <w:r>
        <w:t>Entiendo que quieres introducir la necesidad de usar datos confiables como PISCO o RAIN4PE. Que ayuda a homologar la calidad de información a nivel país.</w:t>
      </w:r>
    </w:p>
  </w:comment>
  <w:comment w:id="3" w:author="Jose Augusto Zevallos Ruiz" w:date="2025-05-29T20:32:00Z" w:initials="JAZR">
    <w:p w14:paraId="7A8FEBCF" w14:textId="2D8F997A" w:rsidR="00955BA5" w:rsidRDefault="00955BA5">
      <w:pPr>
        <w:pStyle w:val="Textocomentario"/>
      </w:pPr>
      <w:r>
        <w:rPr>
          <w:rStyle w:val="Refdecomentario"/>
        </w:rPr>
        <w:annotationRef/>
      </w:r>
      <w:r>
        <w:t xml:space="preserve">Mejorar la redacción enfocándose en la realidad de Piura. </w:t>
      </w:r>
    </w:p>
  </w:comment>
  <w:comment w:id="7" w:author="Jose Augusto Zevallos Ruiz" w:date="2025-05-29T20:37:00Z" w:initials="JAZR">
    <w:p w14:paraId="78FF9690" w14:textId="243FDF42" w:rsidR="00955BA5" w:rsidRDefault="00955BA5">
      <w:pPr>
        <w:pStyle w:val="Textocomentario"/>
      </w:pPr>
      <w:r>
        <w:rPr>
          <w:rStyle w:val="Refdecomentario"/>
        </w:rPr>
        <w:annotationRef/>
      </w:r>
      <w:r>
        <w:t>Estamos utilizando rain4pe y PISCO de temperaturas</w:t>
      </w:r>
    </w:p>
  </w:comment>
  <w:comment w:id="9" w:author="Jose Augusto Zevallos Ruiz" w:date="2025-05-29T20:38:00Z" w:initials="JAZR">
    <w:p w14:paraId="747E5D9C" w14:textId="77777777" w:rsidR="00955BA5" w:rsidRDefault="00955BA5" w:rsidP="00955BA5">
      <w:pPr>
        <w:autoSpaceDE w:val="0"/>
        <w:autoSpaceDN w:val="0"/>
        <w:adjustRightInd w:val="0"/>
        <w:spacing w:after="0" w:line="240" w:lineRule="auto"/>
      </w:pPr>
      <w:r>
        <w:rPr>
          <w:rStyle w:val="Refdecomentario"/>
        </w:rPr>
        <w:annotationRef/>
      </w:r>
      <w:r>
        <w:t>Puedes adaptar utilizando mi descripción de la zona pero parafraseándola o resumiéndola:</w:t>
      </w:r>
    </w:p>
    <w:p w14:paraId="78B25656" w14:textId="53A4CDF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lang w:val="en-US"/>
        </w:rPr>
        <w:t xml:space="preserve"> </w:t>
      </w:r>
      <w:r w:rsidRPr="00955BA5">
        <w:rPr>
          <w:rFonts w:ascii="STIXGeneral-Regular" w:hAnsi="STIXGeneral-Regular" w:cs="STIXGeneral-Regular"/>
          <w:color w:val="000000"/>
          <w:kern w:val="0"/>
          <w:sz w:val="20"/>
          <w:szCs w:val="20"/>
          <w:lang w:val="en-US"/>
        </w:rPr>
        <w:t>The 2017 flood event in the Piura River, located on the</w:t>
      </w:r>
    </w:p>
    <w:p w14:paraId="6CA72AE2"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northern coast of Peru, represents one of the most critical</w:t>
      </w:r>
    </w:p>
    <w:p w14:paraId="642513DD"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hydrological disasters in the region’s recent history. Intense</w:t>
      </w:r>
    </w:p>
    <w:p w14:paraId="7D77F78C"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precipitation during March 2017 led to widespread overbank</w:t>
      </w:r>
    </w:p>
    <w:p w14:paraId="7E60B622"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flooding, severely affecting the urban area of Piura and its</w:t>
      </w:r>
    </w:p>
    <w:p w14:paraId="5F38355A"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surroundings. According to the National Institute of Civil</w:t>
      </w:r>
    </w:p>
    <w:p w14:paraId="0A63B968"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Defense (</w:t>
      </w:r>
      <w:r w:rsidRPr="00955BA5">
        <w:rPr>
          <w:rFonts w:ascii="STIXGeneral-Regular" w:hAnsi="STIXGeneral-Regular" w:cs="STIXGeneral-Regular"/>
          <w:color w:val="2F4F4F"/>
          <w:kern w:val="0"/>
          <w:sz w:val="20"/>
          <w:szCs w:val="20"/>
          <w:lang w:val="en-US"/>
        </w:rPr>
        <w:t>INDECI 2017</w:t>
      </w:r>
      <w:r w:rsidRPr="00955BA5">
        <w:rPr>
          <w:rFonts w:ascii="STIXGeneral-Regular" w:hAnsi="STIXGeneral-Regular" w:cs="STIXGeneral-Regular"/>
          <w:color w:val="000000"/>
          <w:kern w:val="0"/>
          <w:sz w:val="20"/>
          <w:szCs w:val="20"/>
          <w:lang w:val="en-US"/>
        </w:rPr>
        <w:t>), more than 89,000 individuals were</w:t>
      </w:r>
    </w:p>
    <w:p w14:paraId="2ECC79FD"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directly impacted, with extensive damage to infrastructure,</w:t>
      </w:r>
    </w:p>
    <w:p w14:paraId="7570A304"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housing, and agricultural areas. The magnitude of the disaster</w:t>
      </w:r>
    </w:p>
    <w:p w14:paraId="7D2AD4EC"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prompted the Peruvian government to establish the</w:t>
      </w:r>
    </w:p>
    <w:p w14:paraId="6F376754"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National Authority for Infrastructure (ANIN), tasked with</w:t>
      </w:r>
    </w:p>
    <w:p w14:paraId="3B83FCA0"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overseeing the design and implementation of resilient flood</w:t>
      </w:r>
    </w:p>
    <w:p w14:paraId="517F4A62"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control and mitigation projects.</w:t>
      </w:r>
    </w:p>
    <w:p w14:paraId="1B557DA7"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Hydrologically, the event was characterized by exceptionally</w:t>
      </w:r>
    </w:p>
    <w:p w14:paraId="39C2204C"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high flow rates and prolonged periods of channel</w:t>
      </w:r>
    </w:p>
    <w:p w14:paraId="675DD907"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overbanking, generating complex flood dynamics influenced</w:t>
      </w:r>
    </w:p>
    <w:p w14:paraId="165BBE15"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by both natural topography and anthropogenic modifications,</w:t>
      </w:r>
    </w:p>
    <w:p w14:paraId="5897EB9E"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such as embankments and urban encroachments. Recent</w:t>
      </w:r>
    </w:p>
    <w:p w14:paraId="5736EAE2"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bibliographic reviews have emphasized that Piura remains</w:t>
      </w:r>
    </w:p>
    <w:p w14:paraId="70DDBBD0"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highly vulnerable to the intensification of El Niño</w:t>
      </w:r>
    </w:p>
    <w:p w14:paraId="057B00FE"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events due to climate change, with severe socio-economic</w:t>
      </w:r>
    </w:p>
    <w:p w14:paraId="5AE1CF70"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and environmental impacts observed during the 2017 coastal</w:t>
      </w:r>
    </w:p>
    <w:p w14:paraId="23DFDA40"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Pr>
          <w:rFonts w:ascii="STIXGeneral-Regular" w:hAnsi="STIXGeneral-Regular" w:cs="STIXGeneral-Regular"/>
          <w:color w:val="000000"/>
          <w:kern w:val="0"/>
          <w:sz w:val="20"/>
          <w:szCs w:val="20"/>
        </w:rPr>
        <w:t>El Niño (</w:t>
      </w:r>
      <w:proofErr w:type="spellStart"/>
      <w:r>
        <w:rPr>
          <w:rFonts w:ascii="STIXGeneral-Regular" w:hAnsi="STIXGeneral-Regular" w:cs="STIXGeneral-Regular"/>
          <w:color w:val="2F4F4F"/>
          <w:kern w:val="0"/>
          <w:sz w:val="20"/>
          <w:szCs w:val="20"/>
        </w:rPr>
        <w:t>Semillan</w:t>
      </w:r>
      <w:proofErr w:type="spellEnd"/>
      <w:r>
        <w:rPr>
          <w:rFonts w:ascii="STIXGeneral-Regular" w:hAnsi="STIXGeneral-Regular" w:cs="STIXGeneral-Regular"/>
          <w:color w:val="2F4F4F"/>
          <w:kern w:val="0"/>
          <w:sz w:val="20"/>
          <w:szCs w:val="20"/>
        </w:rPr>
        <w:t xml:space="preserve"> Rosales et al. 2024</w:t>
      </w:r>
      <w:r>
        <w:rPr>
          <w:rFonts w:ascii="STIXGeneral-Regular" w:hAnsi="STIXGeneral-Regular" w:cs="STIXGeneral-Regular"/>
          <w:color w:val="000000"/>
          <w:kern w:val="0"/>
          <w:sz w:val="20"/>
          <w:szCs w:val="20"/>
        </w:rPr>
        <w:t xml:space="preserve">). </w:t>
      </w:r>
      <w:r w:rsidRPr="00955BA5">
        <w:rPr>
          <w:rFonts w:ascii="STIXGeneral-Regular" w:hAnsi="STIXGeneral-Regular" w:cs="STIXGeneral-Regular"/>
          <w:color w:val="000000"/>
          <w:kern w:val="0"/>
          <w:sz w:val="20"/>
          <w:szCs w:val="20"/>
          <w:lang w:val="en-US"/>
        </w:rPr>
        <w:t>Although the present</w:t>
      </w:r>
    </w:p>
    <w:p w14:paraId="5DC48591"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study does not seek to replicate the 2017 event in its entirety,</w:t>
      </w:r>
    </w:p>
    <w:p w14:paraId="5744EDFB"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the hydrological conditions observed during that period</w:t>
      </w:r>
    </w:p>
    <w:p w14:paraId="0A6A9C04"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serve as a critical reference for the development of synthetic</w:t>
      </w:r>
    </w:p>
    <w:p w14:paraId="36EFF329"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scenarios aimed at evaluating the performance of novel flood</w:t>
      </w:r>
    </w:p>
    <w:p w14:paraId="2E503E18"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modeling and calibration strategies.</w:t>
      </w:r>
    </w:p>
    <w:p w14:paraId="576ADC29"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Recent analyses underscore that the Piura River Basin</w:t>
      </w:r>
    </w:p>
    <w:p w14:paraId="398CE8A3"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(PRB) is not only historically exposed to El Niño-driven</w:t>
      </w:r>
    </w:p>
    <w:p w14:paraId="6DC58396"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flooding, but also increasingly affected by more frequent and</w:t>
      </w:r>
    </w:p>
    <w:p w14:paraId="4D56118B"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Pr>
          <w:rFonts w:ascii="STIXGeneral-Regular" w:hAnsi="STIXGeneral-Regular" w:cs="STIXGeneral-Regular"/>
          <w:color w:val="000000"/>
          <w:kern w:val="0"/>
          <w:sz w:val="20"/>
          <w:szCs w:val="20"/>
        </w:rPr>
        <w:t xml:space="preserve">intense </w:t>
      </w:r>
      <w:proofErr w:type="spellStart"/>
      <w:r>
        <w:rPr>
          <w:rFonts w:ascii="STIXGeneral-Regular" w:hAnsi="STIXGeneral-Regular" w:cs="STIXGeneral-Regular"/>
          <w:color w:val="000000"/>
          <w:kern w:val="0"/>
          <w:sz w:val="20"/>
          <w:szCs w:val="20"/>
        </w:rPr>
        <w:t>Coastal</w:t>
      </w:r>
      <w:proofErr w:type="spellEnd"/>
      <w:r>
        <w:rPr>
          <w:rFonts w:ascii="STIXGeneral-Regular" w:hAnsi="STIXGeneral-Regular" w:cs="STIXGeneral-Regular"/>
          <w:color w:val="000000"/>
          <w:kern w:val="0"/>
          <w:sz w:val="20"/>
          <w:szCs w:val="20"/>
        </w:rPr>
        <w:t xml:space="preserve"> El Niño </w:t>
      </w:r>
      <w:proofErr w:type="spellStart"/>
      <w:r>
        <w:rPr>
          <w:rFonts w:ascii="STIXGeneral-Regular" w:hAnsi="STIXGeneral-Regular" w:cs="STIXGeneral-Regular"/>
          <w:color w:val="000000"/>
          <w:kern w:val="0"/>
          <w:sz w:val="20"/>
          <w:szCs w:val="20"/>
        </w:rPr>
        <w:t>events</w:t>
      </w:r>
      <w:proofErr w:type="spellEnd"/>
      <w:r>
        <w:rPr>
          <w:rFonts w:ascii="STIXGeneral-Regular" w:hAnsi="STIXGeneral-Regular" w:cs="STIXGeneral-Regular"/>
          <w:color w:val="000000"/>
          <w:kern w:val="0"/>
          <w:sz w:val="20"/>
          <w:szCs w:val="20"/>
        </w:rPr>
        <w:t xml:space="preserve">. </w:t>
      </w:r>
      <w:r w:rsidRPr="00955BA5">
        <w:rPr>
          <w:rFonts w:ascii="STIXGeneral-Regular" w:hAnsi="STIXGeneral-Regular" w:cs="STIXGeneral-Regular"/>
          <w:color w:val="000000"/>
          <w:kern w:val="0"/>
          <w:sz w:val="20"/>
          <w:szCs w:val="20"/>
          <w:lang w:val="en-US"/>
        </w:rPr>
        <w:t>Over the past three decades,</w:t>
      </w:r>
    </w:p>
    <w:p w14:paraId="79EBEBAB"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the recurrence interval of very strong coastal anomalies</w:t>
      </w:r>
    </w:p>
    <w:p w14:paraId="6ABCE7B8"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has decreased from 5.2 to 3.4 years, evidencing a shift in</w:t>
      </w:r>
    </w:p>
    <w:p w14:paraId="6C126D8F"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2F4F4F"/>
          <w:kern w:val="0"/>
          <w:sz w:val="20"/>
          <w:szCs w:val="20"/>
          <w:lang w:val="en-US"/>
        </w:rPr>
      </w:pPr>
      <w:r w:rsidRPr="00955BA5">
        <w:rPr>
          <w:rFonts w:ascii="STIXGeneral-Regular" w:hAnsi="STIXGeneral-Regular" w:cs="STIXGeneral-Regular"/>
          <w:color w:val="000000"/>
          <w:kern w:val="0"/>
          <w:sz w:val="20"/>
          <w:szCs w:val="20"/>
          <w:lang w:val="en-US"/>
        </w:rPr>
        <w:t>hydrological risk profiles for the region (</w:t>
      </w:r>
      <w:r w:rsidRPr="00955BA5">
        <w:rPr>
          <w:rFonts w:ascii="STIXGeneral-Regular" w:hAnsi="STIXGeneral-Regular" w:cs="STIXGeneral-Regular"/>
          <w:color w:val="2F4F4F"/>
          <w:kern w:val="0"/>
          <w:sz w:val="20"/>
          <w:szCs w:val="20"/>
          <w:lang w:val="en-US"/>
        </w:rPr>
        <w:t>Farias de Reyes</w:t>
      </w:r>
    </w:p>
    <w:p w14:paraId="1A02007C"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2F4F4F"/>
          <w:kern w:val="0"/>
          <w:sz w:val="20"/>
          <w:szCs w:val="20"/>
          <w:lang w:val="en-US"/>
        </w:rPr>
        <w:t>et al. 2024</w:t>
      </w:r>
      <w:r w:rsidRPr="00955BA5">
        <w:rPr>
          <w:rFonts w:ascii="STIXGeneral-Regular" w:hAnsi="STIXGeneral-Regular" w:cs="STIXGeneral-Regular"/>
          <w:color w:val="000000"/>
          <w:kern w:val="0"/>
          <w:sz w:val="20"/>
          <w:szCs w:val="20"/>
          <w:lang w:val="en-US"/>
        </w:rPr>
        <w:t>). These changes are not limited to extreme rainfall</w:t>
      </w:r>
    </w:p>
    <w:p w14:paraId="59D96080"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intensification but also entail broader climatic impacts</w:t>
      </w:r>
    </w:p>
    <w:p w14:paraId="0357E4F9"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that compromise both structural infrastructure and socioeconomic</w:t>
      </w:r>
    </w:p>
    <w:p w14:paraId="5DF7C918"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resilience. Future projections using downscaled</w:t>
      </w:r>
    </w:p>
    <w:p w14:paraId="05EA971B"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CMIP6 models further suggest a continued intensification</w:t>
      </w:r>
    </w:p>
    <w:p w14:paraId="13B3A42E"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of maximum daily rainfall, especially across the middle</w:t>
      </w:r>
    </w:p>
    <w:p w14:paraId="6DAE231E"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PRB, emphasizing the urgency to develop adaptive modeling</w:t>
      </w:r>
    </w:p>
    <w:p w14:paraId="4C862EC2" w14:textId="77777777" w:rsidR="00955BA5" w:rsidRPr="00955BA5" w:rsidRDefault="00955BA5" w:rsidP="00955BA5">
      <w:pPr>
        <w:autoSpaceDE w:val="0"/>
        <w:autoSpaceDN w:val="0"/>
        <w:adjustRightInd w:val="0"/>
        <w:spacing w:after="0" w:line="240" w:lineRule="auto"/>
        <w:rPr>
          <w:rFonts w:ascii="STIXGeneral-Regular" w:hAnsi="STIXGeneral-Regular" w:cs="STIXGeneral-Regular"/>
          <w:color w:val="000000"/>
          <w:kern w:val="0"/>
          <w:sz w:val="20"/>
          <w:szCs w:val="20"/>
          <w:lang w:val="en-US"/>
        </w:rPr>
      </w:pPr>
      <w:r w:rsidRPr="00955BA5">
        <w:rPr>
          <w:rFonts w:ascii="STIXGeneral-Regular" w:hAnsi="STIXGeneral-Regular" w:cs="STIXGeneral-Regular"/>
          <w:color w:val="000000"/>
          <w:kern w:val="0"/>
          <w:sz w:val="20"/>
          <w:szCs w:val="20"/>
          <w:lang w:val="en-US"/>
        </w:rPr>
        <w:t xml:space="preserve">approaches that can inform infrastructure design and </w:t>
      </w:r>
      <w:proofErr w:type="spellStart"/>
      <w:r w:rsidRPr="00955BA5">
        <w:rPr>
          <w:rFonts w:ascii="STIXGeneral-Regular" w:hAnsi="STIXGeneral-Regular" w:cs="STIXGeneral-Regular"/>
          <w:color w:val="000000"/>
          <w:kern w:val="0"/>
          <w:sz w:val="20"/>
          <w:szCs w:val="20"/>
          <w:lang w:val="en-US"/>
        </w:rPr>
        <w:t>earlywarning</w:t>
      </w:r>
      <w:proofErr w:type="spellEnd"/>
    </w:p>
    <w:p w14:paraId="4164AE4F" w14:textId="52BCA1DD" w:rsidR="00955BA5" w:rsidRPr="00955BA5" w:rsidRDefault="00955BA5" w:rsidP="00955BA5">
      <w:pPr>
        <w:pStyle w:val="Textocomentario"/>
        <w:rPr>
          <w:lang w:val="en-US"/>
        </w:rPr>
      </w:pPr>
      <w:r w:rsidRPr="00955BA5">
        <w:rPr>
          <w:rFonts w:ascii="STIXGeneral-Regular" w:hAnsi="STIXGeneral-Regular" w:cs="STIXGeneral-Regular"/>
          <w:color w:val="000000"/>
          <w:kern w:val="0"/>
          <w:lang w:val="en-US"/>
        </w:rPr>
        <w:t>systems under non-stationary climate conditions.</w:t>
      </w:r>
    </w:p>
  </w:comment>
  <w:comment w:id="13" w:author="ALUMNO - THURIAN LEONEL CEVALLOS VIVAR" w:date="2025-05-29T00:38:00Z" w:initials="TC">
    <w:p w14:paraId="6ABC3B40" w14:textId="77777777" w:rsidR="00E404A9" w:rsidRDefault="00E404A9" w:rsidP="00E404A9">
      <w:pPr>
        <w:pStyle w:val="Textocomentario"/>
      </w:pPr>
      <w:r>
        <w:rPr>
          <w:rStyle w:val="Refdecomentario"/>
        </w:rPr>
        <w:annotationRef/>
      </w:r>
      <w:r>
        <w:t xml:space="preserve">Consultar con el </w:t>
      </w:r>
      <w:proofErr w:type="spellStart"/>
      <w:r>
        <w:t>ing</w:t>
      </w:r>
      <w:proofErr w:type="spellEnd"/>
      <w:r>
        <w:t xml:space="preserve"> zevallos</w:t>
      </w:r>
    </w:p>
  </w:comment>
  <w:comment w:id="15" w:author="ALUMNO - THURIAN LEONEL CEVALLOS VIVAR" w:date="2025-05-29T01:00:00Z" w:initials="TC">
    <w:p w14:paraId="53E59B10" w14:textId="77777777" w:rsidR="003B4BA9" w:rsidRDefault="003B4BA9" w:rsidP="003B4BA9">
      <w:pPr>
        <w:pStyle w:val="Textocomentario"/>
      </w:pPr>
      <w:r>
        <w:rPr>
          <w:rStyle w:val="Refdecomentario"/>
        </w:rPr>
        <w:annotationRef/>
      </w:r>
      <w:r>
        <w:t>Conversarlo con el ing. Zevallos</w:t>
      </w:r>
    </w:p>
  </w:comment>
  <w:comment w:id="16" w:author="ALUMNO - THURIAN LEONEL CEVALLOS VIVAR" w:date="2025-05-29T01:00:00Z" w:initials="TC">
    <w:p w14:paraId="1B30447A" w14:textId="77777777" w:rsidR="003B4BA9" w:rsidRDefault="003B4BA9" w:rsidP="003B4BA9">
      <w:pPr>
        <w:pStyle w:val="Textocomentario"/>
      </w:pPr>
      <w:r>
        <w:rPr>
          <w:rStyle w:val="Refdecomentario"/>
        </w:rPr>
        <w:annotationRef/>
      </w:r>
      <w:r>
        <w:t>Conversarlo con el ing. Zevallos</w:t>
      </w:r>
    </w:p>
  </w:comment>
  <w:comment w:id="17" w:author="ALUMNO - THURIAN LEONEL CEVALLOS VIVAR" w:date="2025-05-29T01:40:00Z" w:initials="TC">
    <w:p w14:paraId="3EA80AAA" w14:textId="77777777" w:rsidR="004F4468" w:rsidRDefault="004F4468" w:rsidP="004F4468">
      <w:pPr>
        <w:pStyle w:val="Textocomentario"/>
      </w:pPr>
      <w:r>
        <w:rPr>
          <w:rStyle w:val="Refdecomentario"/>
        </w:rPr>
        <w:annotationRef/>
      </w:r>
      <w:r>
        <w:t>Consultar a zevallos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0168CE" w15:done="0"/>
  <w15:commentEx w15:paraId="074647E0" w15:done="0"/>
  <w15:commentEx w15:paraId="384FD6AB" w15:done="0"/>
  <w15:commentEx w15:paraId="7A8FEBCF" w15:done="0"/>
  <w15:commentEx w15:paraId="78FF9690" w15:done="0"/>
  <w15:commentEx w15:paraId="4164AE4F" w15:done="0"/>
  <w15:commentEx w15:paraId="6ABC3B40" w15:done="0"/>
  <w15:commentEx w15:paraId="53E59B10" w15:done="0"/>
  <w15:commentEx w15:paraId="1B30447A" w15:done="0"/>
  <w15:commentEx w15:paraId="3EA80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341E1" w16cex:dateUtc="2025-05-30T01:28:00Z"/>
  <w16cex:commentExtensible w16cex:durableId="2BE3419B" w16cex:dateUtc="2025-05-30T01:27:00Z"/>
  <w16cex:commentExtensible w16cex:durableId="2BE3424A" w16cex:dateUtc="2025-05-30T01:30:00Z"/>
  <w16cex:commentExtensible w16cex:durableId="2BE342C4" w16cex:dateUtc="2025-05-30T01:32:00Z"/>
  <w16cex:commentExtensible w16cex:durableId="2BE3440B" w16cex:dateUtc="2025-05-30T01:37:00Z"/>
  <w16cex:commentExtensible w16cex:durableId="2BE34431" w16cex:dateUtc="2025-05-30T01:38:00Z"/>
  <w16cex:commentExtensible w16cex:durableId="41919195" w16cex:dateUtc="2025-05-29T05:38:00Z"/>
  <w16cex:commentExtensible w16cex:durableId="3D50164C" w16cex:dateUtc="2025-05-29T06:00:00Z"/>
  <w16cex:commentExtensible w16cex:durableId="0ACD0EF1" w16cex:dateUtc="2025-05-29T06:00:00Z"/>
  <w16cex:commentExtensible w16cex:durableId="0AF905DC" w16cex:dateUtc="2025-05-29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0168CE" w16cid:durableId="2BE341E1"/>
  <w16cid:commentId w16cid:paraId="074647E0" w16cid:durableId="2BE3419B"/>
  <w16cid:commentId w16cid:paraId="384FD6AB" w16cid:durableId="2BE3424A"/>
  <w16cid:commentId w16cid:paraId="7A8FEBCF" w16cid:durableId="2BE342C4"/>
  <w16cid:commentId w16cid:paraId="78FF9690" w16cid:durableId="2BE3440B"/>
  <w16cid:commentId w16cid:paraId="4164AE4F" w16cid:durableId="2BE34431"/>
  <w16cid:commentId w16cid:paraId="6ABC3B40" w16cid:durableId="41919195"/>
  <w16cid:commentId w16cid:paraId="53E59B10" w16cid:durableId="3D50164C"/>
  <w16cid:commentId w16cid:paraId="1B30447A" w16cid:durableId="0ACD0EF1"/>
  <w16cid:commentId w16cid:paraId="3EA80AAA" w16cid:durableId="0AF90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A7ED" w14:textId="77777777" w:rsidR="00D7590B" w:rsidRDefault="00D7590B" w:rsidP="00041527">
      <w:pPr>
        <w:spacing w:after="0" w:line="240" w:lineRule="auto"/>
      </w:pPr>
      <w:r>
        <w:separator/>
      </w:r>
    </w:p>
  </w:endnote>
  <w:endnote w:type="continuationSeparator" w:id="0">
    <w:p w14:paraId="25E9165E" w14:textId="77777777" w:rsidR="00D7590B" w:rsidRDefault="00D7590B" w:rsidP="0004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3FF3" w14:textId="77777777" w:rsidR="00D7590B" w:rsidRDefault="00D7590B" w:rsidP="00041527">
      <w:pPr>
        <w:spacing w:after="0" w:line="240" w:lineRule="auto"/>
      </w:pPr>
      <w:r>
        <w:separator/>
      </w:r>
    </w:p>
  </w:footnote>
  <w:footnote w:type="continuationSeparator" w:id="0">
    <w:p w14:paraId="12A72BCC" w14:textId="77777777" w:rsidR="00D7590B" w:rsidRDefault="00D7590B" w:rsidP="00041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A0187"/>
    <w:multiLevelType w:val="hybridMultilevel"/>
    <w:tmpl w:val="6B0C15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ugusto Zevallos Ruiz">
    <w15:presenceInfo w15:providerId="Windows Live" w15:userId="63c511de04f9dc4a"/>
  </w15:person>
  <w15:person w15:author="ALUMNO - THURIAN LEONEL CEVALLOS VIVAR">
    <w15:presenceInfo w15:providerId="AD" w15:userId="S::U17306177@utp.edu.pe::68c60ecc-9619-407c-90e1-4bb770a3d7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66"/>
    <w:rsid w:val="00000EDB"/>
    <w:rsid w:val="00011F49"/>
    <w:rsid w:val="0001686F"/>
    <w:rsid w:val="0003431C"/>
    <w:rsid w:val="00041527"/>
    <w:rsid w:val="00043765"/>
    <w:rsid w:val="0004492F"/>
    <w:rsid w:val="000527B0"/>
    <w:rsid w:val="00053FA9"/>
    <w:rsid w:val="00056457"/>
    <w:rsid w:val="00062390"/>
    <w:rsid w:val="00063176"/>
    <w:rsid w:val="000657F7"/>
    <w:rsid w:val="00076159"/>
    <w:rsid w:val="000856A2"/>
    <w:rsid w:val="00094A23"/>
    <w:rsid w:val="00094BBB"/>
    <w:rsid w:val="000A0FED"/>
    <w:rsid w:val="000A172D"/>
    <w:rsid w:val="000A3F1A"/>
    <w:rsid w:val="000A5AD8"/>
    <w:rsid w:val="000A6C8D"/>
    <w:rsid w:val="000B1EF0"/>
    <w:rsid w:val="000B324A"/>
    <w:rsid w:val="000B680F"/>
    <w:rsid w:val="000D3DCA"/>
    <w:rsid w:val="000D7A68"/>
    <w:rsid w:val="000E4A17"/>
    <w:rsid w:val="000E4FCE"/>
    <w:rsid w:val="000F235D"/>
    <w:rsid w:val="000F5E47"/>
    <w:rsid w:val="00102697"/>
    <w:rsid w:val="00103AFB"/>
    <w:rsid w:val="00106897"/>
    <w:rsid w:val="0011252E"/>
    <w:rsid w:val="001129C8"/>
    <w:rsid w:val="001178EA"/>
    <w:rsid w:val="001234EC"/>
    <w:rsid w:val="0013506F"/>
    <w:rsid w:val="00140CBE"/>
    <w:rsid w:val="00141ACB"/>
    <w:rsid w:val="00145270"/>
    <w:rsid w:val="001674ED"/>
    <w:rsid w:val="00170F86"/>
    <w:rsid w:val="00171064"/>
    <w:rsid w:val="00172359"/>
    <w:rsid w:val="00176354"/>
    <w:rsid w:val="00180D9B"/>
    <w:rsid w:val="0018389F"/>
    <w:rsid w:val="001937AA"/>
    <w:rsid w:val="001A56E2"/>
    <w:rsid w:val="001B6B79"/>
    <w:rsid w:val="001C3A43"/>
    <w:rsid w:val="001C5000"/>
    <w:rsid w:val="001E38B3"/>
    <w:rsid w:val="001E3A41"/>
    <w:rsid w:val="001E7E7A"/>
    <w:rsid w:val="001F1A55"/>
    <w:rsid w:val="001F1F58"/>
    <w:rsid w:val="001F43AD"/>
    <w:rsid w:val="001F6932"/>
    <w:rsid w:val="001F707C"/>
    <w:rsid w:val="001F748C"/>
    <w:rsid w:val="00204EC0"/>
    <w:rsid w:val="002151E6"/>
    <w:rsid w:val="00223B8B"/>
    <w:rsid w:val="00230F64"/>
    <w:rsid w:val="002345A7"/>
    <w:rsid w:val="00235449"/>
    <w:rsid w:val="0023746C"/>
    <w:rsid w:val="00247DF3"/>
    <w:rsid w:val="002511E8"/>
    <w:rsid w:val="00260A79"/>
    <w:rsid w:val="00266E44"/>
    <w:rsid w:val="00271676"/>
    <w:rsid w:val="00271D41"/>
    <w:rsid w:val="0027339F"/>
    <w:rsid w:val="002762CE"/>
    <w:rsid w:val="00281628"/>
    <w:rsid w:val="00281F45"/>
    <w:rsid w:val="002948FC"/>
    <w:rsid w:val="00297900"/>
    <w:rsid w:val="002B0FDA"/>
    <w:rsid w:val="002B24F2"/>
    <w:rsid w:val="002C197B"/>
    <w:rsid w:val="002C4607"/>
    <w:rsid w:val="002D1233"/>
    <w:rsid w:val="002D2ABC"/>
    <w:rsid w:val="002D3209"/>
    <w:rsid w:val="002E06B7"/>
    <w:rsid w:val="002E4D41"/>
    <w:rsid w:val="002F0020"/>
    <w:rsid w:val="002F00D5"/>
    <w:rsid w:val="00301766"/>
    <w:rsid w:val="00303D91"/>
    <w:rsid w:val="003122B4"/>
    <w:rsid w:val="0031770E"/>
    <w:rsid w:val="003230CB"/>
    <w:rsid w:val="00327E31"/>
    <w:rsid w:val="00344A16"/>
    <w:rsid w:val="003475DB"/>
    <w:rsid w:val="00352E01"/>
    <w:rsid w:val="00361CD7"/>
    <w:rsid w:val="003675BA"/>
    <w:rsid w:val="00367749"/>
    <w:rsid w:val="003837DE"/>
    <w:rsid w:val="0038519E"/>
    <w:rsid w:val="00387D76"/>
    <w:rsid w:val="00397BE3"/>
    <w:rsid w:val="003A4C1B"/>
    <w:rsid w:val="003A7F6F"/>
    <w:rsid w:val="003B4BA9"/>
    <w:rsid w:val="003B7217"/>
    <w:rsid w:val="003C31FA"/>
    <w:rsid w:val="003C7519"/>
    <w:rsid w:val="003C7835"/>
    <w:rsid w:val="003D07A9"/>
    <w:rsid w:val="003D309D"/>
    <w:rsid w:val="003F247A"/>
    <w:rsid w:val="003F3C07"/>
    <w:rsid w:val="0040339E"/>
    <w:rsid w:val="00404AB6"/>
    <w:rsid w:val="00410D12"/>
    <w:rsid w:val="00411D4D"/>
    <w:rsid w:val="004167A8"/>
    <w:rsid w:val="004263F7"/>
    <w:rsid w:val="00443965"/>
    <w:rsid w:val="00444D01"/>
    <w:rsid w:val="00450C3B"/>
    <w:rsid w:val="004709BD"/>
    <w:rsid w:val="004804E0"/>
    <w:rsid w:val="00483E85"/>
    <w:rsid w:val="00486C16"/>
    <w:rsid w:val="0049776A"/>
    <w:rsid w:val="00497F54"/>
    <w:rsid w:val="004B2723"/>
    <w:rsid w:val="004B28C9"/>
    <w:rsid w:val="004C0802"/>
    <w:rsid w:val="004C590A"/>
    <w:rsid w:val="004D2653"/>
    <w:rsid w:val="004E2FA7"/>
    <w:rsid w:val="004E6651"/>
    <w:rsid w:val="004E7D07"/>
    <w:rsid w:val="004F26F0"/>
    <w:rsid w:val="004F4468"/>
    <w:rsid w:val="004F4A97"/>
    <w:rsid w:val="0050441B"/>
    <w:rsid w:val="00511905"/>
    <w:rsid w:val="00511982"/>
    <w:rsid w:val="00522504"/>
    <w:rsid w:val="00524B07"/>
    <w:rsid w:val="0053023D"/>
    <w:rsid w:val="00543568"/>
    <w:rsid w:val="005439E5"/>
    <w:rsid w:val="00544327"/>
    <w:rsid w:val="0054461B"/>
    <w:rsid w:val="00547EC2"/>
    <w:rsid w:val="00550A84"/>
    <w:rsid w:val="005542C6"/>
    <w:rsid w:val="0056043A"/>
    <w:rsid w:val="0056758C"/>
    <w:rsid w:val="0057018D"/>
    <w:rsid w:val="00570A88"/>
    <w:rsid w:val="00571542"/>
    <w:rsid w:val="00573772"/>
    <w:rsid w:val="00574EAF"/>
    <w:rsid w:val="0057537C"/>
    <w:rsid w:val="00576EAC"/>
    <w:rsid w:val="00581670"/>
    <w:rsid w:val="00582FF2"/>
    <w:rsid w:val="0058388B"/>
    <w:rsid w:val="00587DE7"/>
    <w:rsid w:val="005928C8"/>
    <w:rsid w:val="0059516E"/>
    <w:rsid w:val="00596C16"/>
    <w:rsid w:val="005A0DDF"/>
    <w:rsid w:val="005A3F0B"/>
    <w:rsid w:val="005A7A99"/>
    <w:rsid w:val="005B08C8"/>
    <w:rsid w:val="005B2507"/>
    <w:rsid w:val="005B552A"/>
    <w:rsid w:val="005B768D"/>
    <w:rsid w:val="005D0BCF"/>
    <w:rsid w:val="005D42F0"/>
    <w:rsid w:val="005D56F5"/>
    <w:rsid w:val="005D6422"/>
    <w:rsid w:val="005E081F"/>
    <w:rsid w:val="005E1C68"/>
    <w:rsid w:val="005E1F72"/>
    <w:rsid w:val="005E65DF"/>
    <w:rsid w:val="00600451"/>
    <w:rsid w:val="006055E3"/>
    <w:rsid w:val="00605AE4"/>
    <w:rsid w:val="00614DA5"/>
    <w:rsid w:val="0061675D"/>
    <w:rsid w:val="00616F60"/>
    <w:rsid w:val="00626921"/>
    <w:rsid w:val="006276F3"/>
    <w:rsid w:val="00633909"/>
    <w:rsid w:val="00634BE1"/>
    <w:rsid w:val="006357AE"/>
    <w:rsid w:val="00640D48"/>
    <w:rsid w:val="006419B0"/>
    <w:rsid w:val="00644225"/>
    <w:rsid w:val="00650CD5"/>
    <w:rsid w:val="00652396"/>
    <w:rsid w:val="006557B0"/>
    <w:rsid w:val="0065746D"/>
    <w:rsid w:val="00660234"/>
    <w:rsid w:val="00676474"/>
    <w:rsid w:val="00685E76"/>
    <w:rsid w:val="006871BB"/>
    <w:rsid w:val="006934E8"/>
    <w:rsid w:val="006B59BE"/>
    <w:rsid w:val="006D022D"/>
    <w:rsid w:val="006E2E75"/>
    <w:rsid w:val="006E7383"/>
    <w:rsid w:val="00702E6E"/>
    <w:rsid w:val="007202E4"/>
    <w:rsid w:val="007213EA"/>
    <w:rsid w:val="0072599C"/>
    <w:rsid w:val="0073240E"/>
    <w:rsid w:val="007402BE"/>
    <w:rsid w:val="00754FC7"/>
    <w:rsid w:val="00755ACB"/>
    <w:rsid w:val="007603BE"/>
    <w:rsid w:val="007606A8"/>
    <w:rsid w:val="00761381"/>
    <w:rsid w:val="00761F00"/>
    <w:rsid w:val="00766D8B"/>
    <w:rsid w:val="00773F4B"/>
    <w:rsid w:val="00784C8A"/>
    <w:rsid w:val="00786382"/>
    <w:rsid w:val="0079093F"/>
    <w:rsid w:val="00792466"/>
    <w:rsid w:val="007933EC"/>
    <w:rsid w:val="0079474E"/>
    <w:rsid w:val="00794C57"/>
    <w:rsid w:val="00796481"/>
    <w:rsid w:val="007A39A2"/>
    <w:rsid w:val="007A5403"/>
    <w:rsid w:val="007A6102"/>
    <w:rsid w:val="007A712D"/>
    <w:rsid w:val="007B03D6"/>
    <w:rsid w:val="007B12CA"/>
    <w:rsid w:val="007B1B31"/>
    <w:rsid w:val="007C70E8"/>
    <w:rsid w:val="007D1E0F"/>
    <w:rsid w:val="007D29D3"/>
    <w:rsid w:val="007D76E5"/>
    <w:rsid w:val="007E4715"/>
    <w:rsid w:val="007E5F73"/>
    <w:rsid w:val="007F3A69"/>
    <w:rsid w:val="007F3E08"/>
    <w:rsid w:val="00800EB0"/>
    <w:rsid w:val="00806073"/>
    <w:rsid w:val="00806569"/>
    <w:rsid w:val="00806AF9"/>
    <w:rsid w:val="00806B5F"/>
    <w:rsid w:val="008120FA"/>
    <w:rsid w:val="00813C64"/>
    <w:rsid w:val="00822FC7"/>
    <w:rsid w:val="00825652"/>
    <w:rsid w:val="00833710"/>
    <w:rsid w:val="00834C40"/>
    <w:rsid w:val="008364EC"/>
    <w:rsid w:val="00844EA9"/>
    <w:rsid w:val="0084604F"/>
    <w:rsid w:val="00853AB0"/>
    <w:rsid w:val="008547E0"/>
    <w:rsid w:val="008616E9"/>
    <w:rsid w:val="00867348"/>
    <w:rsid w:val="00873276"/>
    <w:rsid w:val="00873FA4"/>
    <w:rsid w:val="0088144E"/>
    <w:rsid w:val="00890AE5"/>
    <w:rsid w:val="008A32F6"/>
    <w:rsid w:val="008B2933"/>
    <w:rsid w:val="008B5EA7"/>
    <w:rsid w:val="008D0B5A"/>
    <w:rsid w:val="008D31F1"/>
    <w:rsid w:val="008D77CD"/>
    <w:rsid w:val="008E10C5"/>
    <w:rsid w:val="008E56CC"/>
    <w:rsid w:val="008F1DF4"/>
    <w:rsid w:val="008F5F58"/>
    <w:rsid w:val="00904D56"/>
    <w:rsid w:val="00905168"/>
    <w:rsid w:val="009052F9"/>
    <w:rsid w:val="00910C18"/>
    <w:rsid w:val="00915283"/>
    <w:rsid w:val="009229B6"/>
    <w:rsid w:val="00923702"/>
    <w:rsid w:val="0092391A"/>
    <w:rsid w:val="00944804"/>
    <w:rsid w:val="00944D50"/>
    <w:rsid w:val="0094528B"/>
    <w:rsid w:val="00955BA5"/>
    <w:rsid w:val="009603B7"/>
    <w:rsid w:val="00972DCD"/>
    <w:rsid w:val="0097489D"/>
    <w:rsid w:val="00981E5B"/>
    <w:rsid w:val="00986EC0"/>
    <w:rsid w:val="00995610"/>
    <w:rsid w:val="009A2300"/>
    <w:rsid w:val="009A251B"/>
    <w:rsid w:val="009B02C3"/>
    <w:rsid w:val="009B4E4D"/>
    <w:rsid w:val="009B7D3A"/>
    <w:rsid w:val="009C2FB3"/>
    <w:rsid w:val="009D79AA"/>
    <w:rsid w:val="009E1910"/>
    <w:rsid w:val="009E2B8D"/>
    <w:rsid w:val="009E3D53"/>
    <w:rsid w:val="009F130C"/>
    <w:rsid w:val="009F6BE5"/>
    <w:rsid w:val="00A13B92"/>
    <w:rsid w:val="00A142A0"/>
    <w:rsid w:val="00A177D0"/>
    <w:rsid w:val="00A17AEE"/>
    <w:rsid w:val="00A26CA7"/>
    <w:rsid w:val="00A27ECA"/>
    <w:rsid w:val="00A3181E"/>
    <w:rsid w:val="00A3753D"/>
    <w:rsid w:val="00A62E74"/>
    <w:rsid w:val="00A660D2"/>
    <w:rsid w:val="00A66950"/>
    <w:rsid w:val="00A72898"/>
    <w:rsid w:val="00A729B3"/>
    <w:rsid w:val="00A77DE3"/>
    <w:rsid w:val="00A95E39"/>
    <w:rsid w:val="00A9783D"/>
    <w:rsid w:val="00AA1BB7"/>
    <w:rsid w:val="00AA47DE"/>
    <w:rsid w:val="00AA4A7E"/>
    <w:rsid w:val="00AA61CC"/>
    <w:rsid w:val="00AB06A4"/>
    <w:rsid w:val="00AB1A17"/>
    <w:rsid w:val="00AB3DA3"/>
    <w:rsid w:val="00AB4740"/>
    <w:rsid w:val="00AB61D0"/>
    <w:rsid w:val="00AB6E67"/>
    <w:rsid w:val="00AC123E"/>
    <w:rsid w:val="00AC4288"/>
    <w:rsid w:val="00AD2952"/>
    <w:rsid w:val="00AE57FE"/>
    <w:rsid w:val="00AE5826"/>
    <w:rsid w:val="00AF018F"/>
    <w:rsid w:val="00AF7809"/>
    <w:rsid w:val="00B03369"/>
    <w:rsid w:val="00B23FA3"/>
    <w:rsid w:val="00B312DD"/>
    <w:rsid w:val="00B3178D"/>
    <w:rsid w:val="00B41626"/>
    <w:rsid w:val="00B441F4"/>
    <w:rsid w:val="00B50F2B"/>
    <w:rsid w:val="00B6490D"/>
    <w:rsid w:val="00B65204"/>
    <w:rsid w:val="00B6619B"/>
    <w:rsid w:val="00B71BC7"/>
    <w:rsid w:val="00B71D3F"/>
    <w:rsid w:val="00B7361B"/>
    <w:rsid w:val="00B81D55"/>
    <w:rsid w:val="00B84227"/>
    <w:rsid w:val="00B96714"/>
    <w:rsid w:val="00BA1C25"/>
    <w:rsid w:val="00BA2E03"/>
    <w:rsid w:val="00BA52FB"/>
    <w:rsid w:val="00BB2EED"/>
    <w:rsid w:val="00BB5B22"/>
    <w:rsid w:val="00BB60F3"/>
    <w:rsid w:val="00BC46D2"/>
    <w:rsid w:val="00BC4CF3"/>
    <w:rsid w:val="00BC53EB"/>
    <w:rsid w:val="00BD02D0"/>
    <w:rsid w:val="00BD0A8C"/>
    <w:rsid w:val="00BD591F"/>
    <w:rsid w:val="00BE2F1A"/>
    <w:rsid w:val="00BF083F"/>
    <w:rsid w:val="00BF6424"/>
    <w:rsid w:val="00C01536"/>
    <w:rsid w:val="00C12662"/>
    <w:rsid w:val="00C135E1"/>
    <w:rsid w:val="00C13EE9"/>
    <w:rsid w:val="00C2208C"/>
    <w:rsid w:val="00C25A3A"/>
    <w:rsid w:val="00C30BF1"/>
    <w:rsid w:val="00C31CB8"/>
    <w:rsid w:val="00C34926"/>
    <w:rsid w:val="00C361C7"/>
    <w:rsid w:val="00C3631C"/>
    <w:rsid w:val="00C41D6D"/>
    <w:rsid w:val="00C42A05"/>
    <w:rsid w:val="00C444EC"/>
    <w:rsid w:val="00C509EB"/>
    <w:rsid w:val="00C50B8F"/>
    <w:rsid w:val="00C57436"/>
    <w:rsid w:val="00C621AC"/>
    <w:rsid w:val="00C74FC3"/>
    <w:rsid w:val="00C76B82"/>
    <w:rsid w:val="00C76BC9"/>
    <w:rsid w:val="00C777BD"/>
    <w:rsid w:val="00C81AEA"/>
    <w:rsid w:val="00C92348"/>
    <w:rsid w:val="00CB0A67"/>
    <w:rsid w:val="00CB4A16"/>
    <w:rsid w:val="00CB568A"/>
    <w:rsid w:val="00CB78FF"/>
    <w:rsid w:val="00CC4E7F"/>
    <w:rsid w:val="00CD3495"/>
    <w:rsid w:val="00CD7D70"/>
    <w:rsid w:val="00CE56FF"/>
    <w:rsid w:val="00CF21FA"/>
    <w:rsid w:val="00CF6E30"/>
    <w:rsid w:val="00D00212"/>
    <w:rsid w:val="00D03067"/>
    <w:rsid w:val="00D05F23"/>
    <w:rsid w:val="00D0663D"/>
    <w:rsid w:val="00D077D6"/>
    <w:rsid w:val="00D347A4"/>
    <w:rsid w:val="00D40626"/>
    <w:rsid w:val="00D451BE"/>
    <w:rsid w:val="00D472ED"/>
    <w:rsid w:val="00D47B85"/>
    <w:rsid w:val="00D538CA"/>
    <w:rsid w:val="00D60114"/>
    <w:rsid w:val="00D643FD"/>
    <w:rsid w:val="00D66DC0"/>
    <w:rsid w:val="00D67973"/>
    <w:rsid w:val="00D71A62"/>
    <w:rsid w:val="00D722B1"/>
    <w:rsid w:val="00D747DA"/>
    <w:rsid w:val="00D7590B"/>
    <w:rsid w:val="00D82452"/>
    <w:rsid w:val="00D8561D"/>
    <w:rsid w:val="00D8713E"/>
    <w:rsid w:val="00D92E75"/>
    <w:rsid w:val="00D96E78"/>
    <w:rsid w:val="00D96FCB"/>
    <w:rsid w:val="00D97205"/>
    <w:rsid w:val="00DA3088"/>
    <w:rsid w:val="00DA6A2E"/>
    <w:rsid w:val="00DA70DF"/>
    <w:rsid w:val="00DC64B0"/>
    <w:rsid w:val="00DD021A"/>
    <w:rsid w:val="00DD147F"/>
    <w:rsid w:val="00DD3504"/>
    <w:rsid w:val="00DE0369"/>
    <w:rsid w:val="00DE1012"/>
    <w:rsid w:val="00DE16C7"/>
    <w:rsid w:val="00DE4355"/>
    <w:rsid w:val="00DF376B"/>
    <w:rsid w:val="00DF6B4A"/>
    <w:rsid w:val="00DF7081"/>
    <w:rsid w:val="00E01B51"/>
    <w:rsid w:val="00E0451A"/>
    <w:rsid w:val="00E200E0"/>
    <w:rsid w:val="00E23C16"/>
    <w:rsid w:val="00E24522"/>
    <w:rsid w:val="00E404A9"/>
    <w:rsid w:val="00E46CE1"/>
    <w:rsid w:val="00E51B60"/>
    <w:rsid w:val="00E64926"/>
    <w:rsid w:val="00E649B9"/>
    <w:rsid w:val="00E7430B"/>
    <w:rsid w:val="00E762A9"/>
    <w:rsid w:val="00E8016F"/>
    <w:rsid w:val="00E8423C"/>
    <w:rsid w:val="00E955A9"/>
    <w:rsid w:val="00EA3E70"/>
    <w:rsid w:val="00EB15E4"/>
    <w:rsid w:val="00EB1F0C"/>
    <w:rsid w:val="00EC0D92"/>
    <w:rsid w:val="00EC579E"/>
    <w:rsid w:val="00EC75DB"/>
    <w:rsid w:val="00ED5173"/>
    <w:rsid w:val="00ED55AA"/>
    <w:rsid w:val="00ED5603"/>
    <w:rsid w:val="00EE0659"/>
    <w:rsid w:val="00EE6543"/>
    <w:rsid w:val="00EF3CA8"/>
    <w:rsid w:val="00EF4132"/>
    <w:rsid w:val="00EF5FC6"/>
    <w:rsid w:val="00F00A95"/>
    <w:rsid w:val="00F0385F"/>
    <w:rsid w:val="00F10DDD"/>
    <w:rsid w:val="00F20078"/>
    <w:rsid w:val="00F30EFD"/>
    <w:rsid w:val="00F45673"/>
    <w:rsid w:val="00F46D67"/>
    <w:rsid w:val="00F56A60"/>
    <w:rsid w:val="00F605A1"/>
    <w:rsid w:val="00F62917"/>
    <w:rsid w:val="00F641DC"/>
    <w:rsid w:val="00F64703"/>
    <w:rsid w:val="00F64920"/>
    <w:rsid w:val="00F76ABE"/>
    <w:rsid w:val="00F80905"/>
    <w:rsid w:val="00F933D1"/>
    <w:rsid w:val="00FA20FE"/>
    <w:rsid w:val="00FA5735"/>
    <w:rsid w:val="00FB2F35"/>
    <w:rsid w:val="00FB304E"/>
    <w:rsid w:val="00FB7855"/>
    <w:rsid w:val="00FC01F7"/>
    <w:rsid w:val="00FC4B1C"/>
    <w:rsid w:val="00FD110D"/>
    <w:rsid w:val="00FD304B"/>
    <w:rsid w:val="00FD3E4F"/>
    <w:rsid w:val="00FD44B2"/>
    <w:rsid w:val="00FE59FE"/>
    <w:rsid w:val="00FF16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12C7"/>
  <w15:chartTrackingRefBased/>
  <w15:docId w15:val="{396F9ADF-0C6E-4A21-9C5F-412F074D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31"/>
  </w:style>
  <w:style w:type="paragraph" w:styleId="Ttulo1">
    <w:name w:val="heading 1"/>
    <w:basedOn w:val="Normal"/>
    <w:next w:val="Normal"/>
    <w:link w:val="Ttulo1Car"/>
    <w:uiPriority w:val="9"/>
    <w:qFormat/>
    <w:rsid w:val="00301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1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17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17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17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17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17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17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17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7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17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17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17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17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17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17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17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1766"/>
    <w:rPr>
      <w:rFonts w:eastAsiaTheme="majorEastAsia" w:cstheme="majorBidi"/>
      <w:color w:val="272727" w:themeColor="text1" w:themeTint="D8"/>
    </w:rPr>
  </w:style>
  <w:style w:type="paragraph" w:styleId="Ttulo">
    <w:name w:val="Title"/>
    <w:basedOn w:val="Normal"/>
    <w:next w:val="Normal"/>
    <w:link w:val="TtuloCar"/>
    <w:uiPriority w:val="10"/>
    <w:qFormat/>
    <w:rsid w:val="00301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17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17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17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1766"/>
    <w:pPr>
      <w:spacing w:before="160"/>
      <w:jc w:val="center"/>
    </w:pPr>
    <w:rPr>
      <w:i/>
      <w:iCs/>
      <w:color w:val="404040" w:themeColor="text1" w:themeTint="BF"/>
    </w:rPr>
  </w:style>
  <w:style w:type="character" w:customStyle="1" w:styleId="CitaCar">
    <w:name w:val="Cita Car"/>
    <w:basedOn w:val="Fuentedeprrafopredeter"/>
    <w:link w:val="Cita"/>
    <w:uiPriority w:val="29"/>
    <w:rsid w:val="00301766"/>
    <w:rPr>
      <w:i/>
      <w:iCs/>
      <w:color w:val="404040" w:themeColor="text1" w:themeTint="BF"/>
    </w:rPr>
  </w:style>
  <w:style w:type="paragraph" w:styleId="Prrafodelista">
    <w:name w:val="List Paragraph"/>
    <w:basedOn w:val="Normal"/>
    <w:uiPriority w:val="34"/>
    <w:qFormat/>
    <w:rsid w:val="00301766"/>
    <w:pPr>
      <w:ind w:left="720"/>
      <w:contextualSpacing/>
    </w:pPr>
  </w:style>
  <w:style w:type="character" w:styleId="nfasisintenso">
    <w:name w:val="Intense Emphasis"/>
    <w:basedOn w:val="Fuentedeprrafopredeter"/>
    <w:uiPriority w:val="21"/>
    <w:qFormat/>
    <w:rsid w:val="00301766"/>
    <w:rPr>
      <w:i/>
      <w:iCs/>
      <w:color w:val="0F4761" w:themeColor="accent1" w:themeShade="BF"/>
    </w:rPr>
  </w:style>
  <w:style w:type="paragraph" w:styleId="Citadestacada">
    <w:name w:val="Intense Quote"/>
    <w:basedOn w:val="Normal"/>
    <w:next w:val="Normal"/>
    <w:link w:val="CitadestacadaCar"/>
    <w:uiPriority w:val="30"/>
    <w:qFormat/>
    <w:rsid w:val="00301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1766"/>
    <w:rPr>
      <w:i/>
      <w:iCs/>
      <w:color w:val="0F4761" w:themeColor="accent1" w:themeShade="BF"/>
    </w:rPr>
  </w:style>
  <w:style w:type="character" w:styleId="Referenciaintensa">
    <w:name w:val="Intense Reference"/>
    <w:basedOn w:val="Fuentedeprrafopredeter"/>
    <w:uiPriority w:val="32"/>
    <w:qFormat/>
    <w:rsid w:val="00301766"/>
    <w:rPr>
      <w:b/>
      <w:bCs/>
      <w:smallCaps/>
      <w:color w:val="0F4761" w:themeColor="accent1" w:themeShade="BF"/>
      <w:spacing w:val="5"/>
    </w:rPr>
  </w:style>
  <w:style w:type="character" w:styleId="Refdecomentario">
    <w:name w:val="annotation reference"/>
    <w:basedOn w:val="Fuentedeprrafopredeter"/>
    <w:uiPriority w:val="99"/>
    <w:semiHidden/>
    <w:unhideWhenUsed/>
    <w:rsid w:val="00301766"/>
    <w:rPr>
      <w:sz w:val="16"/>
      <w:szCs w:val="16"/>
    </w:rPr>
  </w:style>
  <w:style w:type="paragraph" w:styleId="Textocomentario">
    <w:name w:val="annotation text"/>
    <w:basedOn w:val="Normal"/>
    <w:link w:val="TextocomentarioCar"/>
    <w:uiPriority w:val="99"/>
    <w:unhideWhenUsed/>
    <w:rsid w:val="00301766"/>
    <w:pPr>
      <w:spacing w:line="240" w:lineRule="auto"/>
    </w:pPr>
    <w:rPr>
      <w:sz w:val="20"/>
      <w:szCs w:val="20"/>
    </w:rPr>
  </w:style>
  <w:style w:type="character" w:customStyle="1" w:styleId="TextocomentarioCar">
    <w:name w:val="Texto comentario Car"/>
    <w:basedOn w:val="Fuentedeprrafopredeter"/>
    <w:link w:val="Textocomentario"/>
    <w:uiPriority w:val="99"/>
    <w:rsid w:val="00301766"/>
    <w:rPr>
      <w:sz w:val="20"/>
      <w:szCs w:val="20"/>
    </w:rPr>
  </w:style>
  <w:style w:type="paragraph" w:styleId="Encabezado">
    <w:name w:val="header"/>
    <w:basedOn w:val="Normal"/>
    <w:link w:val="EncabezadoCar"/>
    <w:uiPriority w:val="99"/>
    <w:unhideWhenUsed/>
    <w:rsid w:val="000415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1527"/>
  </w:style>
  <w:style w:type="paragraph" w:styleId="Piedepgina">
    <w:name w:val="footer"/>
    <w:basedOn w:val="Normal"/>
    <w:link w:val="PiedepginaCar"/>
    <w:uiPriority w:val="99"/>
    <w:unhideWhenUsed/>
    <w:rsid w:val="000415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1527"/>
  </w:style>
  <w:style w:type="paragraph" w:styleId="Sinespaciado">
    <w:name w:val="No Spacing"/>
    <w:uiPriority w:val="1"/>
    <w:qFormat/>
    <w:rsid w:val="003122B4"/>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AB6E67"/>
    <w:rPr>
      <w:b/>
      <w:bCs/>
    </w:rPr>
  </w:style>
  <w:style w:type="character" w:customStyle="1" w:styleId="AsuntodelcomentarioCar">
    <w:name w:val="Asunto del comentario Car"/>
    <w:basedOn w:val="TextocomentarioCar"/>
    <w:link w:val="Asuntodelcomentario"/>
    <w:uiPriority w:val="99"/>
    <w:semiHidden/>
    <w:rsid w:val="00AB6E67"/>
    <w:rPr>
      <w:b/>
      <w:bCs/>
      <w:sz w:val="20"/>
      <w:szCs w:val="20"/>
    </w:rPr>
  </w:style>
  <w:style w:type="paragraph" w:styleId="Textodeglobo">
    <w:name w:val="Balloon Text"/>
    <w:basedOn w:val="Normal"/>
    <w:link w:val="TextodegloboCar"/>
    <w:uiPriority w:val="99"/>
    <w:semiHidden/>
    <w:unhideWhenUsed/>
    <w:rsid w:val="00AB6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6E67"/>
    <w:rPr>
      <w:rFonts w:ascii="Segoe UI" w:hAnsi="Segoe UI" w:cs="Segoe UI"/>
      <w:sz w:val="18"/>
      <w:szCs w:val="18"/>
    </w:rPr>
  </w:style>
  <w:style w:type="table" w:styleId="Tablaconcuadrcula">
    <w:name w:val="Table Grid"/>
    <w:basedOn w:val="Tablanormal"/>
    <w:uiPriority w:val="39"/>
    <w:rsid w:val="008E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8016F"/>
    <w:pPr>
      <w:spacing w:after="0" w:line="240" w:lineRule="auto"/>
    </w:pPr>
  </w:style>
  <w:style w:type="paragraph" w:styleId="Descripcin">
    <w:name w:val="caption"/>
    <w:basedOn w:val="Normal"/>
    <w:next w:val="Normal"/>
    <w:uiPriority w:val="35"/>
    <w:unhideWhenUsed/>
    <w:qFormat/>
    <w:rsid w:val="003C75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92">
      <w:bodyDiv w:val="1"/>
      <w:marLeft w:val="0"/>
      <w:marRight w:val="0"/>
      <w:marTop w:val="0"/>
      <w:marBottom w:val="0"/>
      <w:divBdr>
        <w:top w:val="none" w:sz="0" w:space="0" w:color="auto"/>
        <w:left w:val="none" w:sz="0" w:space="0" w:color="auto"/>
        <w:bottom w:val="none" w:sz="0" w:space="0" w:color="auto"/>
        <w:right w:val="none" w:sz="0" w:space="0" w:color="auto"/>
      </w:divBdr>
      <w:divsChild>
        <w:div w:id="1470048806">
          <w:marLeft w:val="0"/>
          <w:marRight w:val="0"/>
          <w:marTop w:val="0"/>
          <w:marBottom w:val="0"/>
          <w:divBdr>
            <w:top w:val="none" w:sz="0" w:space="0" w:color="auto"/>
            <w:left w:val="none" w:sz="0" w:space="0" w:color="auto"/>
            <w:bottom w:val="none" w:sz="0" w:space="0" w:color="auto"/>
            <w:right w:val="none" w:sz="0" w:space="0" w:color="auto"/>
          </w:divBdr>
          <w:divsChild>
            <w:div w:id="270164964">
              <w:marLeft w:val="0"/>
              <w:marRight w:val="0"/>
              <w:marTop w:val="0"/>
              <w:marBottom w:val="0"/>
              <w:divBdr>
                <w:top w:val="none" w:sz="0" w:space="0" w:color="auto"/>
                <w:left w:val="none" w:sz="0" w:space="0" w:color="auto"/>
                <w:bottom w:val="none" w:sz="0" w:space="0" w:color="auto"/>
                <w:right w:val="none" w:sz="0" w:space="0" w:color="auto"/>
              </w:divBdr>
              <w:divsChild>
                <w:div w:id="1541085309">
                  <w:marLeft w:val="0"/>
                  <w:marRight w:val="0"/>
                  <w:marTop w:val="0"/>
                  <w:marBottom w:val="0"/>
                  <w:divBdr>
                    <w:top w:val="none" w:sz="0" w:space="0" w:color="auto"/>
                    <w:left w:val="none" w:sz="0" w:space="0" w:color="auto"/>
                    <w:bottom w:val="none" w:sz="0" w:space="0" w:color="auto"/>
                    <w:right w:val="none" w:sz="0" w:space="0" w:color="auto"/>
                  </w:divBdr>
                  <w:divsChild>
                    <w:div w:id="338654839">
                      <w:marLeft w:val="0"/>
                      <w:marRight w:val="0"/>
                      <w:marTop w:val="0"/>
                      <w:marBottom w:val="0"/>
                      <w:divBdr>
                        <w:top w:val="none" w:sz="0" w:space="0" w:color="auto"/>
                        <w:left w:val="none" w:sz="0" w:space="0" w:color="auto"/>
                        <w:bottom w:val="none" w:sz="0" w:space="0" w:color="auto"/>
                        <w:right w:val="none" w:sz="0" w:space="0" w:color="auto"/>
                      </w:divBdr>
                      <w:divsChild>
                        <w:div w:id="620691710">
                          <w:marLeft w:val="0"/>
                          <w:marRight w:val="0"/>
                          <w:marTop w:val="0"/>
                          <w:marBottom w:val="0"/>
                          <w:divBdr>
                            <w:top w:val="none" w:sz="0" w:space="0" w:color="auto"/>
                            <w:left w:val="none" w:sz="0" w:space="0" w:color="auto"/>
                            <w:bottom w:val="none" w:sz="0" w:space="0" w:color="auto"/>
                            <w:right w:val="none" w:sz="0" w:space="0" w:color="auto"/>
                          </w:divBdr>
                          <w:divsChild>
                            <w:div w:id="2169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8501">
      <w:bodyDiv w:val="1"/>
      <w:marLeft w:val="0"/>
      <w:marRight w:val="0"/>
      <w:marTop w:val="0"/>
      <w:marBottom w:val="0"/>
      <w:divBdr>
        <w:top w:val="none" w:sz="0" w:space="0" w:color="auto"/>
        <w:left w:val="none" w:sz="0" w:space="0" w:color="auto"/>
        <w:bottom w:val="none" w:sz="0" w:space="0" w:color="auto"/>
        <w:right w:val="none" w:sz="0" w:space="0" w:color="auto"/>
      </w:divBdr>
    </w:div>
    <w:div w:id="222329641">
      <w:bodyDiv w:val="1"/>
      <w:marLeft w:val="0"/>
      <w:marRight w:val="0"/>
      <w:marTop w:val="0"/>
      <w:marBottom w:val="0"/>
      <w:divBdr>
        <w:top w:val="none" w:sz="0" w:space="0" w:color="auto"/>
        <w:left w:val="none" w:sz="0" w:space="0" w:color="auto"/>
        <w:bottom w:val="none" w:sz="0" w:space="0" w:color="auto"/>
        <w:right w:val="none" w:sz="0" w:space="0" w:color="auto"/>
      </w:divBdr>
    </w:div>
    <w:div w:id="272442197">
      <w:bodyDiv w:val="1"/>
      <w:marLeft w:val="0"/>
      <w:marRight w:val="0"/>
      <w:marTop w:val="0"/>
      <w:marBottom w:val="0"/>
      <w:divBdr>
        <w:top w:val="none" w:sz="0" w:space="0" w:color="auto"/>
        <w:left w:val="none" w:sz="0" w:space="0" w:color="auto"/>
        <w:bottom w:val="none" w:sz="0" w:space="0" w:color="auto"/>
        <w:right w:val="none" w:sz="0" w:space="0" w:color="auto"/>
      </w:divBdr>
    </w:div>
    <w:div w:id="307394442">
      <w:bodyDiv w:val="1"/>
      <w:marLeft w:val="0"/>
      <w:marRight w:val="0"/>
      <w:marTop w:val="0"/>
      <w:marBottom w:val="0"/>
      <w:divBdr>
        <w:top w:val="none" w:sz="0" w:space="0" w:color="auto"/>
        <w:left w:val="none" w:sz="0" w:space="0" w:color="auto"/>
        <w:bottom w:val="none" w:sz="0" w:space="0" w:color="auto"/>
        <w:right w:val="none" w:sz="0" w:space="0" w:color="auto"/>
      </w:divBdr>
    </w:div>
    <w:div w:id="461773817">
      <w:bodyDiv w:val="1"/>
      <w:marLeft w:val="0"/>
      <w:marRight w:val="0"/>
      <w:marTop w:val="0"/>
      <w:marBottom w:val="0"/>
      <w:divBdr>
        <w:top w:val="none" w:sz="0" w:space="0" w:color="auto"/>
        <w:left w:val="none" w:sz="0" w:space="0" w:color="auto"/>
        <w:bottom w:val="none" w:sz="0" w:space="0" w:color="auto"/>
        <w:right w:val="none" w:sz="0" w:space="0" w:color="auto"/>
      </w:divBdr>
    </w:div>
    <w:div w:id="505561502">
      <w:bodyDiv w:val="1"/>
      <w:marLeft w:val="0"/>
      <w:marRight w:val="0"/>
      <w:marTop w:val="0"/>
      <w:marBottom w:val="0"/>
      <w:divBdr>
        <w:top w:val="none" w:sz="0" w:space="0" w:color="auto"/>
        <w:left w:val="none" w:sz="0" w:space="0" w:color="auto"/>
        <w:bottom w:val="none" w:sz="0" w:space="0" w:color="auto"/>
        <w:right w:val="none" w:sz="0" w:space="0" w:color="auto"/>
      </w:divBdr>
    </w:div>
    <w:div w:id="599148121">
      <w:bodyDiv w:val="1"/>
      <w:marLeft w:val="0"/>
      <w:marRight w:val="0"/>
      <w:marTop w:val="0"/>
      <w:marBottom w:val="0"/>
      <w:divBdr>
        <w:top w:val="none" w:sz="0" w:space="0" w:color="auto"/>
        <w:left w:val="none" w:sz="0" w:space="0" w:color="auto"/>
        <w:bottom w:val="none" w:sz="0" w:space="0" w:color="auto"/>
        <w:right w:val="none" w:sz="0" w:space="0" w:color="auto"/>
      </w:divBdr>
    </w:div>
    <w:div w:id="796876599">
      <w:bodyDiv w:val="1"/>
      <w:marLeft w:val="0"/>
      <w:marRight w:val="0"/>
      <w:marTop w:val="0"/>
      <w:marBottom w:val="0"/>
      <w:divBdr>
        <w:top w:val="none" w:sz="0" w:space="0" w:color="auto"/>
        <w:left w:val="none" w:sz="0" w:space="0" w:color="auto"/>
        <w:bottom w:val="none" w:sz="0" w:space="0" w:color="auto"/>
        <w:right w:val="none" w:sz="0" w:space="0" w:color="auto"/>
      </w:divBdr>
    </w:div>
    <w:div w:id="907230979">
      <w:bodyDiv w:val="1"/>
      <w:marLeft w:val="0"/>
      <w:marRight w:val="0"/>
      <w:marTop w:val="0"/>
      <w:marBottom w:val="0"/>
      <w:divBdr>
        <w:top w:val="none" w:sz="0" w:space="0" w:color="auto"/>
        <w:left w:val="none" w:sz="0" w:space="0" w:color="auto"/>
        <w:bottom w:val="none" w:sz="0" w:space="0" w:color="auto"/>
        <w:right w:val="none" w:sz="0" w:space="0" w:color="auto"/>
      </w:divBdr>
    </w:div>
    <w:div w:id="1001588854">
      <w:bodyDiv w:val="1"/>
      <w:marLeft w:val="0"/>
      <w:marRight w:val="0"/>
      <w:marTop w:val="0"/>
      <w:marBottom w:val="0"/>
      <w:divBdr>
        <w:top w:val="none" w:sz="0" w:space="0" w:color="auto"/>
        <w:left w:val="none" w:sz="0" w:space="0" w:color="auto"/>
        <w:bottom w:val="none" w:sz="0" w:space="0" w:color="auto"/>
        <w:right w:val="none" w:sz="0" w:space="0" w:color="auto"/>
      </w:divBdr>
    </w:div>
    <w:div w:id="1059478795">
      <w:bodyDiv w:val="1"/>
      <w:marLeft w:val="0"/>
      <w:marRight w:val="0"/>
      <w:marTop w:val="0"/>
      <w:marBottom w:val="0"/>
      <w:divBdr>
        <w:top w:val="none" w:sz="0" w:space="0" w:color="auto"/>
        <w:left w:val="none" w:sz="0" w:space="0" w:color="auto"/>
        <w:bottom w:val="none" w:sz="0" w:space="0" w:color="auto"/>
        <w:right w:val="none" w:sz="0" w:space="0" w:color="auto"/>
      </w:divBdr>
    </w:div>
    <w:div w:id="1241519398">
      <w:bodyDiv w:val="1"/>
      <w:marLeft w:val="0"/>
      <w:marRight w:val="0"/>
      <w:marTop w:val="0"/>
      <w:marBottom w:val="0"/>
      <w:divBdr>
        <w:top w:val="none" w:sz="0" w:space="0" w:color="auto"/>
        <w:left w:val="none" w:sz="0" w:space="0" w:color="auto"/>
        <w:bottom w:val="none" w:sz="0" w:space="0" w:color="auto"/>
        <w:right w:val="none" w:sz="0" w:space="0" w:color="auto"/>
      </w:divBdr>
    </w:div>
    <w:div w:id="1262452708">
      <w:bodyDiv w:val="1"/>
      <w:marLeft w:val="0"/>
      <w:marRight w:val="0"/>
      <w:marTop w:val="0"/>
      <w:marBottom w:val="0"/>
      <w:divBdr>
        <w:top w:val="none" w:sz="0" w:space="0" w:color="auto"/>
        <w:left w:val="none" w:sz="0" w:space="0" w:color="auto"/>
        <w:bottom w:val="none" w:sz="0" w:space="0" w:color="auto"/>
        <w:right w:val="none" w:sz="0" w:space="0" w:color="auto"/>
      </w:divBdr>
      <w:divsChild>
        <w:div w:id="350958714">
          <w:marLeft w:val="0"/>
          <w:marRight w:val="0"/>
          <w:marTop w:val="0"/>
          <w:marBottom w:val="0"/>
          <w:divBdr>
            <w:top w:val="none" w:sz="0" w:space="0" w:color="auto"/>
            <w:left w:val="none" w:sz="0" w:space="0" w:color="auto"/>
            <w:bottom w:val="none" w:sz="0" w:space="0" w:color="auto"/>
            <w:right w:val="none" w:sz="0" w:space="0" w:color="auto"/>
          </w:divBdr>
          <w:divsChild>
            <w:div w:id="614021398">
              <w:marLeft w:val="0"/>
              <w:marRight w:val="0"/>
              <w:marTop w:val="0"/>
              <w:marBottom w:val="0"/>
              <w:divBdr>
                <w:top w:val="none" w:sz="0" w:space="0" w:color="auto"/>
                <w:left w:val="none" w:sz="0" w:space="0" w:color="auto"/>
                <w:bottom w:val="none" w:sz="0" w:space="0" w:color="auto"/>
                <w:right w:val="none" w:sz="0" w:space="0" w:color="auto"/>
              </w:divBdr>
              <w:divsChild>
                <w:div w:id="588933211">
                  <w:marLeft w:val="0"/>
                  <w:marRight w:val="0"/>
                  <w:marTop w:val="0"/>
                  <w:marBottom w:val="0"/>
                  <w:divBdr>
                    <w:top w:val="none" w:sz="0" w:space="0" w:color="auto"/>
                    <w:left w:val="none" w:sz="0" w:space="0" w:color="auto"/>
                    <w:bottom w:val="none" w:sz="0" w:space="0" w:color="auto"/>
                    <w:right w:val="none" w:sz="0" w:space="0" w:color="auto"/>
                  </w:divBdr>
                  <w:divsChild>
                    <w:div w:id="118646372">
                      <w:marLeft w:val="0"/>
                      <w:marRight w:val="0"/>
                      <w:marTop w:val="0"/>
                      <w:marBottom w:val="0"/>
                      <w:divBdr>
                        <w:top w:val="none" w:sz="0" w:space="0" w:color="auto"/>
                        <w:left w:val="none" w:sz="0" w:space="0" w:color="auto"/>
                        <w:bottom w:val="none" w:sz="0" w:space="0" w:color="auto"/>
                        <w:right w:val="none" w:sz="0" w:space="0" w:color="auto"/>
                      </w:divBdr>
                      <w:divsChild>
                        <w:div w:id="1477914030">
                          <w:marLeft w:val="0"/>
                          <w:marRight w:val="0"/>
                          <w:marTop w:val="0"/>
                          <w:marBottom w:val="0"/>
                          <w:divBdr>
                            <w:top w:val="none" w:sz="0" w:space="0" w:color="auto"/>
                            <w:left w:val="none" w:sz="0" w:space="0" w:color="auto"/>
                            <w:bottom w:val="none" w:sz="0" w:space="0" w:color="auto"/>
                            <w:right w:val="none" w:sz="0" w:space="0" w:color="auto"/>
                          </w:divBdr>
                          <w:divsChild>
                            <w:div w:id="348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8427">
      <w:bodyDiv w:val="1"/>
      <w:marLeft w:val="0"/>
      <w:marRight w:val="0"/>
      <w:marTop w:val="0"/>
      <w:marBottom w:val="0"/>
      <w:divBdr>
        <w:top w:val="none" w:sz="0" w:space="0" w:color="auto"/>
        <w:left w:val="none" w:sz="0" w:space="0" w:color="auto"/>
        <w:bottom w:val="none" w:sz="0" w:space="0" w:color="auto"/>
        <w:right w:val="none" w:sz="0" w:space="0" w:color="auto"/>
      </w:divBdr>
    </w:div>
    <w:div w:id="1439712688">
      <w:bodyDiv w:val="1"/>
      <w:marLeft w:val="0"/>
      <w:marRight w:val="0"/>
      <w:marTop w:val="0"/>
      <w:marBottom w:val="0"/>
      <w:divBdr>
        <w:top w:val="none" w:sz="0" w:space="0" w:color="auto"/>
        <w:left w:val="none" w:sz="0" w:space="0" w:color="auto"/>
        <w:bottom w:val="none" w:sz="0" w:space="0" w:color="auto"/>
        <w:right w:val="none" w:sz="0" w:space="0" w:color="auto"/>
      </w:divBdr>
    </w:div>
    <w:div w:id="16820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FF93-150F-4B02-9BA4-4963EC6A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13246</Words>
  <Characters>72856</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THURIAN LEONEL CEVALLOS VIVAR</dc:creator>
  <cp:keywords/>
  <dc:description/>
  <cp:lastModifiedBy>Jose Augusto Zevallos Ruiz</cp:lastModifiedBy>
  <cp:revision>7</cp:revision>
  <dcterms:created xsi:type="dcterms:W3CDTF">2025-05-28T23:08:00Z</dcterms:created>
  <dcterms:modified xsi:type="dcterms:W3CDTF">2025-05-30T01:41:00Z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12th edition - Harvard</vt:lpwstr>
  </property>
  <property fmtid="{D5CDD505-2E9C-101B-9397-08002B2CF9AE}" pid="8" name="Mendeley Recent Style Id 3_1">
    <vt:lpwstr>http://www.zotero.org/styles/computers-environment-and-urban-systems</vt:lpwstr>
  </property>
  <property fmtid="{D5CDD505-2E9C-101B-9397-08002B2CF9AE}" pid="9" name="Mendeley Recent Style Name 3_1">
    <vt:lpwstr>Computers, Environment and Urban Systems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http://www.zotero.org/styles/sage-vancouver-brackets</vt:lpwstr>
  </property>
  <property fmtid="{D5CDD505-2E9C-101B-9397-08002B2CF9AE}" pid="19" name="Mendeley Recent Style Name 8_1">
    <vt:lpwstr>SAGE - Vancouver (brackets)</vt:lpwstr>
  </property>
  <property fmtid="{D5CDD505-2E9C-101B-9397-08002B2CF9AE}" pid="20" name="Mendeley Recent Style Id 9_1">
    <vt:lpwstr>http://www.zotero.org/styles/waste-management</vt:lpwstr>
  </property>
  <property fmtid="{D5CDD505-2E9C-101B-9397-08002B2CF9AE}" pid="21" name="Mendeley Recent Style Name 9_1">
    <vt:lpwstr>Waste Management</vt:lpwstr>
  </property>
  <property fmtid="{D5CDD505-2E9C-101B-9397-08002B2CF9AE}" pid="22" name="Mendeley Document_1">
    <vt:lpwstr>True</vt:lpwstr>
  </property>
  <property fmtid="{D5CDD505-2E9C-101B-9397-08002B2CF9AE}" pid="23" name="Mendeley Unique User Id_1">
    <vt:lpwstr>0c65294a-fa1c-3f89-a51c-6ffa4b5366fd</vt:lpwstr>
  </property>
  <property fmtid="{D5CDD505-2E9C-101B-9397-08002B2CF9AE}" pid="24" name="Mendeley Citation Style_1">
    <vt:lpwstr>http://www.zotero.org/styles/apa</vt:lpwstr>
  </property>
</Properties>
</file>